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F821" w14:textId="77777777" w:rsidR="00587E8C" w:rsidRDefault="00587E8C" w:rsidP="00587E8C">
      <w:pPr>
        <w:pStyle w:val="Heading2"/>
      </w:pPr>
      <w:r>
        <w:t xml:space="preserve">Kullanım Senaryoları (Use Cases) </w:t>
      </w:r>
    </w:p>
    <w:p w14:paraId="628DD211" w14:textId="77777777" w:rsidR="00587E8C" w:rsidRDefault="00587E8C" w:rsidP="00587E8C">
      <w:pPr>
        <w:pStyle w:val="Heading3"/>
      </w:pPr>
      <w:r>
        <w:t>&lt;</w:t>
      </w:r>
      <w:r w:rsidR="009B3F16">
        <w:t>Arı Kovanı Login</w:t>
      </w:r>
      <w:r>
        <w:t>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  <w:tblPrChange w:id="0" w:author="Hamit Dogan" w:date="2018-11-13T07:34:00Z">
          <w:tblPr>
            <w:tblStyle w:val="TableGrid"/>
            <w:tblW w:w="0" w:type="auto"/>
            <w:tbl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  <w:insideH w:val="single" w:sz="4" w:space="0" w:color="2E74B5" w:themeColor="accent1" w:themeShade="BF"/>
              <w:insideV w:val="single" w:sz="4" w:space="0" w:color="2E74B5" w:themeColor="accent1" w:themeShade="BF"/>
            </w:tblBorders>
            <w:shd w:val="clear" w:color="auto" w:fill="2E74B5" w:themeFill="accent1" w:themeFillShade="BF"/>
            <w:tblLook w:val="04A0" w:firstRow="1" w:lastRow="0" w:firstColumn="1" w:lastColumn="0" w:noHBand="0" w:noVBand="1"/>
          </w:tblPr>
        </w:tblPrChange>
      </w:tblPr>
      <w:tblGrid>
        <w:gridCol w:w="3166"/>
        <w:gridCol w:w="6235"/>
        <w:tblGridChange w:id="1">
          <w:tblGrid>
            <w:gridCol w:w="3166"/>
            <w:gridCol w:w="6235"/>
          </w:tblGrid>
        </w:tblGridChange>
      </w:tblGrid>
      <w:tr w:rsidR="00587E8C" w14:paraId="47060EAF" w14:textId="77777777" w:rsidTr="002A4CD0">
        <w:tc>
          <w:tcPr>
            <w:tcW w:w="3166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2" w:author="Hamit Dogan" w:date="2018-11-13T07:34:00Z">
              <w:tcPr>
                <w:tcW w:w="3227" w:type="dxa"/>
                <w:tcBorders>
                  <w:top w:val="nil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75C0CC56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3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006BEA3E" w14:textId="77777777" w:rsidR="00587E8C" w:rsidRDefault="00FA5C6B" w:rsidP="00EE0C34">
            <w:pPr>
              <w:rPr>
                <w:rFonts w:cs="Segoe UI"/>
              </w:rPr>
            </w:pPr>
            <w:r>
              <w:rPr>
                <w:rFonts w:cs="Segoe UI"/>
              </w:rPr>
              <w:t>HornetNest</w:t>
            </w:r>
          </w:p>
        </w:tc>
      </w:tr>
      <w:tr w:rsidR="002A4CD0" w14:paraId="5CDEEA7D" w14:textId="77777777" w:rsidTr="002A4CD0">
        <w:trPr>
          <w:ins w:id="4" w:author="Hamit Dogan" w:date="2018-11-13T07:33:00Z"/>
        </w:trPr>
        <w:tc>
          <w:tcPr>
            <w:tcW w:w="3166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5" w:author="Hamit Dogan" w:date="2018-11-13T07:34:00Z">
              <w:tcPr>
                <w:tcW w:w="3227" w:type="dxa"/>
                <w:tcBorders>
                  <w:top w:val="nil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294E68CE" w14:textId="33804C5C" w:rsidR="002A4CD0" w:rsidRPr="00FD6582" w:rsidRDefault="002A4CD0" w:rsidP="00EE0C34">
            <w:pPr>
              <w:pStyle w:val="Header"/>
              <w:tabs>
                <w:tab w:val="left" w:pos="720"/>
              </w:tabs>
              <w:rPr>
                <w:ins w:id="6" w:author="Hamit Dogan" w:date="2018-11-13T07:33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7" w:author="Hamit Dogan" w:date="2018-11-13T07:34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Test Group</w:t>
              </w:r>
            </w:ins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8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40176733" w14:textId="77125ADF" w:rsidR="002A4CD0" w:rsidRDefault="002A4CD0" w:rsidP="00EE0C34">
            <w:pPr>
              <w:rPr>
                <w:ins w:id="9" w:author="Hamit Dogan" w:date="2018-11-13T07:33:00Z"/>
                <w:rFonts w:cs="Segoe UI"/>
              </w:rPr>
            </w:pPr>
            <w:ins w:id="10" w:author="Hamit Dogan" w:date="2018-11-13T07:33:00Z">
              <w:r>
                <w:rPr>
                  <w:rFonts w:cs="Segoe UI"/>
                </w:rPr>
                <w:t>User Login</w:t>
              </w:r>
            </w:ins>
          </w:p>
        </w:tc>
      </w:tr>
      <w:tr w:rsidR="00587E8C" w14:paraId="71706F8E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11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4E6E3853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Use Case Tanımı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12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7573AAE8" w14:textId="110113F4" w:rsidR="00587E8C" w:rsidRPr="00555E63" w:rsidRDefault="002A4CD0" w:rsidP="00EE0C34">
            <w:pPr>
              <w:rPr>
                <w:rFonts w:eastAsiaTheme="majorEastAsia"/>
                <w:sz w:val="24"/>
                <w:szCs w:val="24"/>
              </w:rPr>
            </w:pPr>
            <w:ins w:id="13" w:author="Hamit Dogan" w:date="2018-11-13T07:34:00Z">
              <w:r>
                <w:rPr>
                  <w:rFonts w:cs="Segoe UI"/>
                </w:rPr>
                <w:t>Succeed and Not Succeed Login</w:t>
              </w:r>
            </w:ins>
            <w:del w:id="14" w:author="Hamit Dogan" w:date="2018-11-13T07:34:00Z">
              <w:r w:rsidR="00FA5C6B" w:rsidDel="002A4CD0">
                <w:delText>User Login</w:delText>
              </w:r>
            </w:del>
          </w:p>
        </w:tc>
      </w:tr>
      <w:tr w:rsidR="00587E8C" w14:paraId="1BB627BE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15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01747C5F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16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6CD3FDA2" w14:textId="77777777" w:rsidR="00587E8C" w:rsidRDefault="00FA5C6B" w:rsidP="00EE0C34">
            <w:pPr>
              <w:rPr>
                <w:rFonts w:cs="Segoe UI"/>
              </w:rPr>
            </w:pPr>
            <w:r>
              <w:rPr>
                <w:rFonts w:cs="Segoe UI"/>
              </w:rPr>
              <w:t>HornetNest Web Portal</w:t>
            </w:r>
          </w:p>
        </w:tc>
      </w:tr>
      <w:tr w:rsidR="00EE0C34" w:rsidDel="002A4CD0" w14:paraId="62160887" w14:textId="45DDBA44" w:rsidTr="002A4CD0">
        <w:trPr>
          <w:del w:id="17" w:author="Hamit Dogan" w:date="2018-11-13T07:34:00Z"/>
        </w:trPr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18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361F54A7" w14:textId="218E65CD" w:rsidR="00EE0C34" w:rsidRPr="00FD6582" w:rsidDel="002A4CD0" w:rsidRDefault="00EE0C34" w:rsidP="00EE0C34">
            <w:pPr>
              <w:pStyle w:val="Header"/>
              <w:tabs>
                <w:tab w:val="left" w:pos="720"/>
              </w:tabs>
              <w:rPr>
                <w:del w:id="19" w:author="Hamit Dogan" w:date="2018-11-13T07:34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del w:id="20" w:author="Hamit Dogan" w:date="2018-11-13T07:34:00Z">
              <w:r w:rsidDel="002A4CD0"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delText>Test Case Name</w:delText>
              </w:r>
            </w:del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1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6AFF6015" w14:textId="41E6948D" w:rsidR="00EE0C34" w:rsidDel="002A4CD0" w:rsidRDefault="00FA5C6B" w:rsidP="00EE0C34">
            <w:pPr>
              <w:rPr>
                <w:del w:id="22" w:author="Hamit Dogan" w:date="2018-11-13T07:34:00Z"/>
                <w:rFonts w:cs="Segoe UI"/>
              </w:rPr>
            </w:pPr>
            <w:del w:id="23" w:author="Hamit Dogan" w:date="2018-11-13T07:34:00Z">
              <w:r w:rsidDel="002A4CD0">
                <w:rPr>
                  <w:rFonts w:cs="Segoe UI"/>
                </w:rPr>
                <w:delText>Succeed and Not Succeed Login</w:delText>
              </w:r>
            </w:del>
          </w:p>
        </w:tc>
      </w:tr>
      <w:tr w:rsidR="00587E8C" w14:paraId="24BA71F4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24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02520979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5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2042260D" w14:textId="77777777" w:rsidR="00587E8C" w:rsidRDefault="00587E8C" w:rsidP="00EE0C34">
            <w:pPr>
              <w:rPr>
                <w:rFonts w:cs="Segoe UI"/>
              </w:rPr>
            </w:pPr>
          </w:p>
        </w:tc>
      </w:tr>
      <w:tr w:rsidR="00587E8C" w14:paraId="3E21EEF2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tcPrChange w:id="26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nil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1FB27516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7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1C427F7F" w14:textId="77777777" w:rsidR="00587E8C" w:rsidRDefault="00587E8C" w:rsidP="00EE0C34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587E8C" w14:paraId="292488DF" w14:textId="77777777" w:rsidTr="002A4CD0">
        <w:tc>
          <w:tcPr>
            <w:tcW w:w="3166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tcPrChange w:id="28" w:author="Hamit Dogan" w:date="2018-11-13T07:34:00Z">
              <w:tcPr>
                <w:tcW w:w="3227" w:type="dxa"/>
                <w:tcBorders>
                  <w:top w:val="single" w:sz="4" w:space="0" w:color="F2F2F2" w:themeColor="background1" w:themeShade="F2"/>
                  <w:left w:val="nil"/>
                  <w:bottom w:val="nil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36D8A284" w14:textId="77777777"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235" w:type="dxa"/>
            <w:tcBorders>
              <w:left w:val="nil"/>
            </w:tcBorders>
            <w:shd w:val="clear" w:color="auto" w:fill="auto"/>
            <w:tcPrChange w:id="29" w:author="Hamit Dogan" w:date="2018-11-13T07:34:00Z">
              <w:tcPr>
                <w:tcW w:w="6379" w:type="dxa"/>
                <w:tcBorders>
                  <w:left w:val="nil"/>
                </w:tcBorders>
                <w:shd w:val="clear" w:color="auto" w:fill="auto"/>
              </w:tcPr>
            </w:tcPrChange>
          </w:tcPr>
          <w:p w14:paraId="2FDF6B4F" w14:textId="77777777" w:rsidR="00587E8C" w:rsidRDefault="00587E8C" w:rsidP="00EE0C34">
            <w:pPr>
              <w:rPr>
                <w:rFonts w:cs="Segoe UI"/>
              </w:rPr>
            </w:pPr>
          </w:p>
        </w:tc>
      </w:tr>
    </w:tbl>
    <w:p w14:paraId="79A39E50" w14:textId="77777777" w:rsidR="00587E8C" w:rsidRDefault="00587E8C" w:rsidP="00E706FF"/>
    <w:p w14:paraId="14FD51F6" w14:textId="77777777" w:rsidR="00587E8C" w:rsidRPr="00555E63" w:rsidRDefault="00587E8C" w:rsidP="00F51596">
      <w:pPr>
        <w:pStyle w:val="Heading4"/>
        <w:numPr>
          <w:ilvl w:val="0"/>
          <w:numId w:val="0"/>
        </w:numPr>
        <w:ind w:left="864" w:hanging="864"/>
      </w:pP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688"/>
        <w:gridCol w:w="2621"/>
        <w:gridCol w:w="1017"/>
        <w:gridCol w:w="762"/>
        <w:gridCol w:w="1640"/>
        <w:gridCol w:w="2565"/>
      </w:tblGrid>
      <w:tr w:rsidR="00D3249B" w:rsidRPr="005C0EBA" w14:paraId="0F3644C0" w14:textId="77777777" w:rsidTr="00DA40E2">
        <w:tc>
          <w:tcPr>
            <w:tcW w:w="708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553DF740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276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45432485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76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3BDCED17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6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25805EFA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171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48C86B92" w14:textId="77777777"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Açıklama </w:t>
            </w:r>
          </w:p>
        </w:tc>
        <w:tc>
          <w:tcPr>
            <w:tcW w:w="25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4BD39635" w14:textId="77777777" w:rsidR="009B3F1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D3249B" w:rsidRPr="000907AA" w14:paraId="1926EC66" w14:textId="77777777" w:rsidTr="00DA40E2">
        <w:tc>
          <w:tcPr>
            <w:tcW w:w="708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2FF836E5" w14:textId="77777777" w:rsid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14:paraId="605EAB0F" w14:textId="77777777" w:rsidR="00D3249B" w:rsidRPr="0055559C" w:rsidRDefault="00D3249B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769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2AD53D4F" w14:textId="5CF588DF" w:rsidR="009B3F16" w:rsidRPr="0003009D" w:rsidRDefault="00FA5C6B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  <w:u w:val="single"/>
              </w:rPr>
              <w:t xml:space="preserve">Navigate to </w:t>
            </w:r>
            <w:ins w:id="30" w:author="Hamit Dogan" w:date="2018-11-14T11:49:00Z">
              <w:r w:rsidR="002C447E">
                <w:rPr>
                  <w:rFonts w:cs="Segoe UI"/>
                  <w:sz w:val="18"/>
                  <w:szCs w:val="18"/>
                  <w:u w:val="single"/>
                </w:rPr>
                <w:t>web page</w:t>
              </w:r>
            </w:ins>
            <w:ins w:id="31" w:author="Hamit Dogan" w:date="2018-11-14T12:14:00Z">
              <w:r w:rsidR="0005704E">
                <w:rPr>
                  <w:rFonts w:cs="Segoe UI"/>
                  <w:sz w:val="18"/>
                  <w:szCs w:val="18"/>
                  <w:u w:val="single"/>
                </w:rPr>
                <w:t xml:space="preserve"> as</w:t>
              </w:r>
            </w:ins>
            <w:del w:id="32" w:author="Hamit Dogan" w:date="2018-11-14T11:49:00Z">
              <w:r w:rsidRPr="009F2822" w:rsidDel="002C447E">
                <w:rPr>
                  <w:rFonts w:cs="Segoe UI"/>
                  <w:strike/>
                  <w:color w:val="FF0000"/>
                  <w:sz w:val="18"/>
                  <w:szCs w:val="18"/>
                  <w:u w:val="single"/>
                </w:rPr>
                <w:delText>AriKovani</w:delText>
              </w:r>
              <w:r w:rsidRPr="009F2822" w:rsidDel="002C447E">
                <w:rPr>
                  <w:rFonts w:cs="Segoe UI"/>
                  <w:color w:val="FF0000"/>
                  <w:sz w:val="18"/>
                  <w:szCs w:val="18"/>
                  <w:u w:val="single"/>
                </w:rPr>
                <w:delText xml:space="preserve"> </w:delText>
              </w:r>
              <w:r w:rsidDel="002C447E">
                <w:rPr>
                  <w:rFonts w:cs="Segoe UI"/>
                  <w:sz w:val="18"/>
                  <w:szCs w:val="18"/>
                  <w:u w:val="single"/>
                </w:rPr>
                <w:delText>Web page</w:delText>
              </w:r>
            </w:del>
          </w:p>
        </w:tc>
        <w:tc>
          <w:tcPr>
            <w:tcW w:w="768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519DD7E4" w14:textId="77777777"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64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2F7017A7" w14:textId="77777777" w:rsidR="009B3F16" w:rsidRPr="004F4D35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1719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7A4822A1" w14:textId="77777777"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14:paraId="3C6566D6" w14:textId="79168BD0" w:rsidR="009B3F16" w:rsidRPr="0055559C" w:rsidRDefault="00012984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33" w:author="Hamit Dogan" w:date="2018-11-13T07:57:00Z">
              <w:r w:rsidRPr="009F2822">
                <w:rPr>
                  <w:rFonts w:cs="Segoe UI"/>
                  <w:strike/>
                  <w:color w:val="FF0000"/>
                  <w:sz w:val="18"/>
                  <w:szCs w:val="18"/>
                  <w:u w:val="single"/>
                </w:rPr>
                <w:t>AriKovani</w:t>
              </w:r>
              <w:r w:rsidRPr="009F2822">
                <w:rPr>
                  <w:rFonts w:cs="Segoe UI"/>
                  <w:color w:val="FF0000"/>
                  <w:sz w:val="18"/>
                  <w:szCs w:val="18"/>
                  <w:u w:val="single"/>
                </w:rPr>
                <w:t xml:space="preserve"> </w:t>
              </w:r>
              <w:r>
                <w:rPr>
                  <w:rFonts w:cs="Segoe UI"/>
                  <w:sz w:val="18"/>
                  <w:szCs w:val="18"/>
                  <w:u w:val="single"/>
                </w:rPr>
                <w:t>Web page:</w:t>
              </w:r>
              <w:r w:rsidRPr="009B3F16">
                <w:rPr>
                  <w:rFonts w:cs="Segoe UI"/>
                  <w:sz w:val="18"/>
                  <w:szCs w:val="18"/>
                </w:rPr>
                <w:t xml:space="preserve"> </w:t>
              </w:r>
            </w:ins>
            <w:commentRangeStart w:id="34"/>
            <w:r w:rsidR="009B3F16" w:rsidRPr="009B3F16">
              <w:rPr>
                <w:rFonts w:cs="Segoe UI"/>
                <w:sz w:val="18"/>
                <w:szCs w:val="18"/>
              </w:rPr>
              <w:t>https</w:t>
            </w:r>
            <w:commentRangeEnd w:id="34"/>
            <w:r w:rsidR="009F2822">
              <w:rPr>
                <w:rStyle w:val="CommentReference"/>
                <w:rFonts w:asciiTheme="minorHAnsi" w:eastAsiaTheme="minorHAnsi" w:hAnsiTheme="minorHAnsi"/>
                <w:lang w:eastAsia="en-US"/>
              </w:rPr>
              <w:commentReference w:id="34"/>
            </w:r>
            <w:r w:rsidR="009B3F16" w:rsidRPr="009B3F16">
              <w:rPr>
                <w:rFonts w:cs="Segoe UI"/>
                <w:sz w:val="18"/>
                <w:szCs w:val="18"/>
              </w:rPr>
              <w:t>://arikovani.com/</w:t>
            </w:r>
          </w:p>
        </w:tc>
      </w:tr>
      <w:tr w:rsidR="00DA40E2" w:rsidRPr="000907AA" w14:paraId="7DE0BF3C" w14:textId="77777777" w:rsidTr="00DA40E2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0547B191" w14:textId="77777777" w:rsidR="00DA40E2" w:rsidRPr="0055559C" w:rsidRDefault="00DA40E2" w:rsidP="00DA40E2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2A73B71B" w14:textId="1E1300B5" w:rsidR="00DA40E2" w:rsidRPr="00FA5C6B" w:rsidRDefault="00DA40E2" w:rsidP="00DA40E2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spellStart"/>
            <w:ins w:id="35" w:author="Arda Tanyeri" w:date="2018-11-14T16:26:00Z">
              <w:r w:rsidRPr="00FA5C6B">
                <w:rPr>
                  <w:rFonts w:cs="Segoe UI"/>
                  <w:sz w:val="18"/>
                  <w:szCs w:val="18"/>
                </w:rPr>
                <w:t>Click</w:t>
              </w:r>
              <w:proofErr w:type="spellEnd"/>
              <w:r w:rsidRPr="00FA5C6B">
                <w:rPr>
                  <w:rFonts w:cs="Segoe UI"/>
                  <w:sz w:val="18"/>
                  <w:szCs w:val="18"/>
                </w:rPr>
                <w:t xml:space="preserve"> </w:t>
              </w:r>
              <w:proofErr w:type="spellStart"/>
              <w:r w:rsidRPr="00FA5C6B">
                <w:rPr>
                  <w:rFonts w:cs="Segoe UI"/>
                  <w:sz w:val="18"/>
                  <w:szCs w:val="18"/>
                </w:rPr>
                <w:t>to</w:t>
              </w:r>
              <w:proofErr w:type="spellEnd"/>
              <w:r w:rsidRPr="00FA5C6B">
                <w:rPr>
                  <w:rFonts w:cs="Segoe UI"/>
                  <w:sz w:val="18"/>
                  <w:szCs w:val="18"/>
                </w:rPr>
                <w:t xml:space="preserve"> </w:t>
              </w:r>
              <w:proofErr w:type="spellStart"/>
              <w:r w:rsidRPr="00FA5C6B">
                <w:rPr>
                  <w:rFonts w:cs="Segoe UI"/>
                  <w:sz w:val="18"/>
                  <w:szCs w:val="18"/>
                </w:rPr>
                <w:t>button</w:t>
              </w:r>
              <w:proofErr w:type="spellEnd"/>
              <w:r w:rsidRPr="00FA5C6B">
                <w:rPr>
                  <w:rFonts w:cs="Segoe UI"/>
                  <w:sz w:val="18"/>
                  <w:szCs w:val="18"/>
                </w:rPr>
                <w:t xml:space="preserve"> of</w:t>
              </w:r>
            </w:ins>
            <w:del w:id="36" w:author="Arda Tanyeri" w:date="2018-11-14T16:26:00Z">
              <w:r w:rsidRPr="00FA5C6B" w:rsidDel="00144A9A">
                <w:rPr>
                  <w:rFonts w:cs="Segoe UI"/>
                  <w:sz w:val="18"/>
                  <w:szCs w:val="18"/>
                </w:rPr>
                <w:delText>Click to button of</w:delText>
              </w:r>
              <w:r w:rsidRPr="00FA5C6B" w:rsidDel="00111E57">
                <w:rPr>
                  <w:rFonts w:cs="Segoe UI"/>
                  <w:sz w:val="18"/>
                  <w:szCs w:val="18"/>
                </w:rPr>
                <w:delText xml:space="preserve"> </w:delText>
              </w:r>
              <w:r w:rsidDel="00144A9A">
                <w:rPr>
                  <w:rFonts w:cs="Segoe UI"/>
                  <w:sz w:val="18"/>
                  <w:szCs w:val="18"/>
                </w:rPr>
                <w:delText>Sign in</w:delText>
              </w:r>
            </w:del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34445FD3" w14:textId="08179599" w:rsidR="00DA40E2" w:rsidRDefault="00DA40E2" w:rsidP="00DA40E2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37" w:author="Arda Tanyeri" w:date="2018-11-14T16:26:00Z">
              <w:r>
                <w:rPr>
                  <w:rFonts w:cs="Segoe UI"/>
                  <w:sz w:val="18"/>
                  <w:szCs w:val="18"/>
                </w:rPr>
                <w:t>Write</w:t>
              </w:r>
            </w:ins>
            <w:del w:id="38" w:author="Arda Tanyeri" w:date="2018-11-14T16:26:00Z">
              <w:r w:rsidDel="00144A9A">
                <w:rPr>
                  <w:rFonts w:cs="Segoe UI"/>
                  <w:sz w:val="18"/>
                  <w:szCs w:val="18"/>
                </w:rPr>
                <w:delText xml:space="preserve">Enter </w:delText>
              </w:r>
            </w:del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3E1CF366" w14:textId="0BD2C0CA" w:rsidR="00DA40E2" w:rsidRDefault="00DA40E2" w:rsidP="00DA40E2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del w:id="39" w:author="Arda Tanyeri" w:date="2018-11-14T16:26:00Z">
              <w:r w:rsidDel="00144A9A">
                <w:rPr>
                  <w:rFonts w:cs="Segoe UI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77B27069" w14:textId="77777777" w:rsidR="00DA40E2" w:rsidRPr="0055559C" w:rsidRDefault="00DA40E2" w:rsidP="00DA40E2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138F5C9D" w14:textId="542A78BF" w:rsidR="00DA40E2" w:rsidRDefault="00DA40E2" w:rsidP="00DA40E2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40" w:author="Arda Tanyeri" w:date="2018-11-14T16:26:00Z">
              <w:r>
                <w:t>“Giriş Yap”</w:t>
              </w:r>
            </w:ins>
            <w:ins w:id="41" w:author="Hamit Dogan" w:date="2018-11-14T11:52:00Z">
              <w:del w:id="42" w:author="Arda Tanyeri" w:date="2018-11-14T16:26:00Z">
                <w:r w:rsidDel="00144A9A">
                  <w:rPr>
                    <w:rFonts w:cs="Segoe UI"/>
                    <w:sz w:val="18"/>
                    <w:szCs w:val="18"/>
                  </w:rPr>
                  <w:delText>“</w:delText>
                </w:r>
              </w:del>
            </w:ins>
            <w:ins w:id="43" w:author="Hamit Dogan" w:date="2018-11-14T11:48:00Z">
              <w:del w:id="44" w:author="Arda Tanyeri" w:date="2018-11-14T16:26:00Z">
                <w:r w:rsidDel="00144A9A">
                  <w:rPr>
                    <w:rFonts w:cs="Segoe UI"/>
                    <w:sz w:val="18"/>
                    <w:szCs w:val="18"/>
                  </w:rPr>
                  <w:delText>Giriş Yap</w:delText>
                </w:r>
              </w:del>
            </w:ins>
            <w:ins w:id="45" w:author="Hamit Dogan" w:date="2018-11-14T11:52:00Z">
              <w:del w:id="46" w:author="Arda Tanyeri" w:date="2018-11-14T16:26:00Z">
                <w:r w:rsidDel="00144A9A">
                  <w:rPr>
                    <w:rFonts w:cs="Segoe UI"/>
                    <w:sz w:val="18"/>
                    <w:szCs w:val="18"/>
                  </w:rPr>
                  <w:delText>”</w:delText>
                </w:r>
              </w:del>
            </w:ins>
          </w:p>
        </w:tc>
      </w:tr>
      <w:tr w:rsidR="00D3249B" w:rsidRPr="000907AA" w14:paraId="74543612" w14:textId="77777777" w:rsidTr="00DA40E2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32155696" w14:textId="77777777"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77A780A5" w14:textId="7E4E86B4" w:rsidR="009B3F16" w:rsidRDefault="00FA5C6B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Select tab of </w:t>
            </w:r>
            <w:del w:id="47" w:author="Hamit Dogan" w:date="2018-11-14T11:51:00Z">
              <w:r w:rsidDel="002C447E">
                <w:rPr>
                  <w:rFonts w:cs="Segoe UI"/>
                  <w:sz w:val="18"/>
                  <w:szCs w:val="18"/>
                </w:rPr>
                <w:delText>“Eposta ile Giriş yap” on new page</w:delText>
              </w:r>
            </w:del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6FFF3712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2CF09491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24804F3A" w14:textId="77777777" w:rsidR="009B3F16" w:rsidRDefault="009B3F16" w:rsidP="00EE0C34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696C21A9" w14:textId="051D05A1" w:rsidR="009B3F16" w:rsidRDefault="002C447E" w:rsidP="00EE0C34">
            <w:pPr>
              <w:rPr>
                <w:rFonts w:cs="Segoe UI"/>
                <w:sz w:val="18"/>
                <w:szCs w:val="18"/>
              </w:rPr>
            </w:pPr>
            <w:ins w:id="48" w:author="Hamit Dogan" w:date="2018-11-14T11:51:00Z">
              <w:r>
                <w:rPr>
                  <w:rFonts w:cs="Segoe UI"/>
                  <w:sz w:val="18"/>
                  <w:szCs w:val="18"/>
                </w:rPr>
                <w:t>“E</w:t>
              </w:r>
            </w:ins>
            <w:ins w:id="49" w:author="Arda Tanyeri" w:date="2018-11-14T16:28:00Z">
              <w:r w:rsidR="00A3718F">
                <w:rPr>
                  <w:rFonts w:cs="Segoe UI"/>
                  <w:sz w:val="18"/>
                  <w:szCs w:val="18"/>
                </w:rPr>
                <w:t>-</w:t>
              </w:r>
            </w:ins>
            <w:ins w:id="50" w:author="Hamit Dogan" w:date="2018-11-14T11:51:00Z">
              <w:r>
                <w:rPr>
                  <w:rFonts w:cs="Segoe UI"/>
                  <w:sz w:val="18"/>
                  <w:szCs w:val="18"/>
                </w:rPr>
                <w:t xml:space="preserve">posta ile Giriş </w:t>
              </w:r>
            </w:ins>
            <w:ins w:id="51" w:author="Arda Tanyeri" w:date="2018-11-14T16:29:00Z">
              <w:r w:rsidR="00F424FC">
                <w:rPr>
                  <w:rFonts w:cs="Segoe UI"/>
                  <w:sz w:val="18"/>
                  <w:szCs w:val="18"/>
                </w:rPr>
                <w:t>Y</w:t>
              </w:r>
            </w:ins>
            <w:ins w:id="52" w:author="Hamit Dogan" w:date="2018-11-14T11:51:00Z">
              <w:del w:id="53" w:author="Arda Tanyeri" w:date="2018-11-14T16:29:00Z">
                <w:r w:rsidDel="00F424FC">
                  <w:rPr>
                    <w:rFonts w:cs="Segoe UI"/>
                    <w:sz w:val="18"/>
                    <w:szCs w:val="18"/>
                  </w:rPr>
                  <w:delText>y</w:delText>
                </w:r>
              </w:del>
              <w:proofErr w:type="gramStart"/>
              <w:r>
                <w:rPr>
                  <w:rFonts w:cs="Segoe UI"/>
                  <w:sz w:val="18"/>
                  <w:szCs w:val="18"/>
                </w:rPr>
                <w:t>ap“</w:t>
              </w:r>
            </w:ins>
            <w:commentRangeStart w:id="54"/>
            <w:proofErr w:type="gramEnd"/>
            <w:ins w:id="55" w:author="ayse t" w:date="2018-10-31T20:56:00Z">
              <w:del w:id="56" w:author="Hamit Dogan" w:date="2018-11-10T13:31:00Z">
                <w:r w:rsidR="009C2CAC" w:rsidDel="00991356">
                  <w:rPr>
                    <w:rFonts w:cs="Segoe UI"/>
                    <w:sz w:val="18"/>
                    <w:szCs w:val="18"/>
                  </w:rPr>
                  <w:delText>Eposta</w:delText>
                </w:r>
              </w:del>
            </w:ins>
            <w:commentRangeEnd w:id="54"/>
            <w:del w:id="57" w:author="Hamit Dogan" w:date="2018-11-10T13:31:00Z">
              <w:r w:rsidR="00991356" w:rsidDel="00991356">
                <w:rPr>
                  <w:rStyle w:val="CommentReference"/>
                  <w:rFonts w:eastAsiaTheme="minorHAnsi"/>
                  <w:lang w:eastAsia="en-US"/>
                </w:rPr>
                <w:commentReference w:id="54"/>
              </w:r>
            </w:del>
            <w:ins w:id="58" w:author="ayse t" w:date="2018-10-31T20:56:00Z">
              <w:del w:id="59" w:author="Hamit Dogan" w:date="2018-11-10T13:31:00Z">
                <w:r w:rsidR="009C2CAC" w:rsidDel="00991356">
                  <w:rPr>
                    <w:rFonts w:cs="Segoe UI"/>
                    <w:sz w:val="18"/>
                    <w:szCs w:val="18"/>
                  </w:rPr>
                  <w:delText xml:space="preserve"> ile Giriş yap</w:delText>
                </w:r>
              </w:del>
            </w:ins>
          </w:p>
        </w:tc>
      </w:tr>
      <w:tr w:rsidR="00D3249B" w:rsidRPr="000907AA" w14:paraId="6B8CE240" w14:textId="77777777" w:rsidTr="00DA40E2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5DAB3D09" w14:textId="77777777"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0D515CB6" w14:textId="66F3CB91" w:rsidR="009B3F16" w:rsidRDefault="00FA5C6B" w:rsidP="009B3F16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Enter </w:t>
            </w:r>
            <w:ins w:id="60" w:author="Hamit Dogan" w:date="2018-11-11T12:29:00Z">
              <w:r w:rsidR="002C447E">
                <w:rPr>
                  <w:sz w:val="18"/>
                </w:rPr>
                <w:t>e</w:t>
              </w:r>
            </w:ins>
            <w:del w:id="61" w:author="Hamit Dogan" w:date="2018-11-14T11:51:00Z">
              <w:r w:rsidDel="002C447E">
                <w:rPr>
                  <w:sz w:val="18"/>
                </w:rPr>
                <w:delText>E</w:delText>
              </w:r>
            </w:del>
            <w:r>
              <w:rPr>
                <w:sz w:val="18"/>
              </w:rPr>
              <w:t>mail and password</w:t>
            </w:r>
            <w:del w:id="62" w:author="Hamit Dogan" w:date="2018-11-14T12:14:00Z">
              <w:r w:rsidDel="0005704E">
                <w:rPr>
                  <w:sz w:val="18"/>
                </w:rPr>
                <w:delText xml:space="preserve"> </w:delText>
              </w:r>
            </w:del>
            <w:commentRangeStart w:id="63"/>
            <w:del w:id="64" w:author="Hamit Dogan" w:date="2018-11-14T11:51:00Z">
              <w:r w:rsidRPr="009F2822" w:rsidDel="002C447E">
                <w:rPr>
                  <w:strike/>
                  <w:color w:val="FF0000"/>
                  <w:sz w:val="18"/>
                </w:rPr>
                <w:delText>wrongly</w:delText>
              </w:r>
              <w:r w:rsidRPr="009F2822" w:rsidDel="002C447E">
                <w:rPr>
                  <w:color w:val="FF0000"/>
                  <w:sz w:val="18"/>
                </w:rPr>
                <w:delText xml:space="preserve"> </w:delText>
              </w:r>
              <w:commentRangeEnd w:id="63"/>
              <w:r w:rsidR="009F2822" w:rsidDel="002C447E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63"/>
              </w:r>
            </w:del>
            <w:del w:id="65" w:author="Hamit Dogan" w:date="2018-11-14T11:52:00Z">
              <w:r w:rsidDel="002C447E">
                <w:rPr>
                  <w:sz w:val="18"/>
                </w:rPr>
                <w:delText>and Click to “</w:delText>
              </w:r>
              <w:r w:rsidRPr="009F2822" w:rsidDel="002C447E">
                <w:rPr>
                  <w:strike/>
                  <w:color w:val="FF0000"/>
                  <w:sz w:val="18"/>
                </w:rPr>
                <w:delText>Login</w:delText>
              </w:r>
              <w:r w:rsidDel="002C447E">
                <w:rPr>
                  <w:sz w:val="18"/>
                </w:rPr>
                <w:delText xml:space="preserve">” </w:delText>
              </w:r>
              <w:commentRangeStart w:id="66"/>
              <w:r w:rsidDel="002C447E">
                <w:rPr>
                  <w:sz w:val="18"/>
                </w:rPr>
                <w:delText>button</w:delText>
              </w:r>
              <w:commentRangeEnd w:id="66"/>
              <w:r w:rsidR="009F2822" w:rsidDel="002C447E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66"/>
              </w:r>
            </w:del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055E6ED0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12CDD9FD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7E3069C4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22568083" w14:textId="3D9F9F5F" w:rsidR="009B3F16" w:rsidRDefault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gramStart"/>
            <w:ins w:id="67" w:author="Hamit Dogan" w:date="2018-11-13T07:57:00Z">
              <w:r>
                <w:t>e</w:t>
              </w:r>
              <w:r w:rsidR="00012984">
                <w:t>mail</w:t>
              </w:r>
              <w:proofErr w:type="gramEnd"/>
              <w:r w:rsidR="00012984">
                <w:t>:</w:t>
              </w:r>
            </w:ins>
            <w:ins w:id="68" w:author="Hamit Dogan" w:date="2018-11-10T13:34:00Z">
              <w:r w:rsidR="00991356">
                <w:fldChar w:fldCharType="begin"/>
              </w:r>
              <w:r w:rsidR="00991356">
                <w:instrText xml:space="preserve"> HYPERLINK "mailto:caglar23@gmail.com" </w:instrText>
              </w:r>
              <w:r w:rsidR="00991356">
                <w:fldChar w:fldCharType="separate"/>
              </w:r>
              <w:r w:rsidR="00991356" w:rsidRPr="00D3249B">
                <w:rPr>
                  <w:rFonts w:cs="Segoe UI"/>
                  <w:szCs w:val="18"/>
                </w:rPr>
                <w:t>caglar23@gmail.com</w:t>
              </w:r>
              <w:r w:rsidR="00991356">
                <w:rPr>
                  <w:rFonts w:cs="Segoe UI"/>
                  <w:szCs w:val="18"/>
                </w:rPr>
                <w:fldChar w:fldCharType="end"/>
              </w:r>
              <w:r w:rsidR="00235D89">
                <w:rPr>
                  <w:sz w:val="18"/>
                  <w:u w:val="single"/>
                </w:rPr>
                <w:t>&amp;</w:t>
              </w:r>
              <w:r w:rsidR="00991356">
                <w:rPr>
                  <w:sz w:val="18"/>
                  <w:u w:val="single"/>
                </w:rPr>
                <w:t xml:space="preserve"> </w:t>
              </w:r>
            </w:ins>
            <w:proofErr w:type="spellStart"/>
            <w:ins w:id="69" w:author="Hamit Dogan" w:date="2018-11-13T07:57:00Z">
              <w:r w:rsidR="00DB29E5">
                <w:rPr>
                  <w:sz w:val="18"/>
                  <w:u w:val="single"/>
                </w:rPr>
                <w:t>password</w:t>
              </w:r>
              <w:proofErr w:type="spellEnd"/>
              <w:r w:rsidR="00DB29E5">
                <w:rPr>
                  <w:sz w:val="18"/>
                  <w:u w:val="single"/>
                </w:rPr>
                <w:t>:</w:t>
              </w:r>
            </w:ins>
            <w:ins w:id="70" w:author="Hamit Dogan" w:date="2018-11-13T08:36:00Z">
              <w:r w:rsidR="00DB29E5">
                <w:rPr>
                  <w:sz w:val="18"/>
                  <w:u w:val="single"/>
                </w:rPr>
                <w:t xml:space="preserve"> </w:t>
              </w:r>
            </w:ins>
            <w:proofErr w:type="spellStart"/>
            <w:ins w:id="71" w:author="Hamit Dogan" w:date="2018-11-10T13:34:00Z">
              <w:r w:rsidR="00991356" w:rsidRPr="00D3249B">
                <w:rPr>
                  <w:rFonts w:cs="Segoe UI"/>
                  <w:sz w:val="18"/>
                  <w:szCs w:val="18"/>
                </w:rPr>
                <w:t>Test</w:t>
              </w:r>
              <w:r w:rsidR="00991356">
                <w:rPr>
                  <w:rFonts w:cs="Segoe UI"/>
                  <w:sz w:val="18"/>
                  <w:szCs w:val="18"/>
                </w:rPr>
                <w:t>Wrong</w:t>
              </w:r>
            </w:ins>
            <w:proofErr w:type="spellEnd"/>
            <w:ins w:id="72" w:author="ayse t" w:date="2018-10-31T20:56:00Z">
              <w:del w:id="73" w:author="Hamit Dogan" w:date="2018-11-10T13:34:00Z">
                <w:r w:rsidR="009C2CAC" w:rsidDel="00991356">
                  <w:rPr>
                    <w:rFonts w:cs="Segoe UI"/>
                    <w:sz w:val="18"/>
                    <w:szCs w:val="18"/>
                  </w:rPr>
                  <w:delText>Login</w:delText>
                </w:r>
              </w:del>
            </w:ins>
          </w:p>
        </w:tc>
      </w:tr>
      <w:tr w:rsidR="002C447E" w:rsidRPr="000907AA" w14:paraId="191EE41A" w14:textId="77777777" w:rsidTr="00DA40E2">
        <w:trPr>
          <w:ins w:id="74" w:author="Hamit Dogan" w:date="2018-11-14T11:52:00Z"/>
        </w:trPr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12CE1A8E" w14:textId="51216E58" w:rsidR="002C447E" w:rsidRDefault="002C447E" w:rsidP="00D3249B">
            <w:pPr>
              <w:pStyle w:val="Header"/>
              <w:tabs>
                <w:tab w:val="left" w:pos="720"/>
              </w:tabs>
              <w:jc w:val="center"/>
              <w:rPr>
                <w:ins w:id="75" w:author="Hamit Dogan" w:date="2018-11-14T11:52:00Z"/>
                <w:rFonts w:cs="Segoe UI"/>
                <w:sz w:val="18"/>
                <w:szCs w:val="18"/>
              </w:rPr>
            </w:pPr>
            <w:ins w:id="76" w:author="Hamit Dogan" w:date="2018-11-14T11:52:00Z">
              <w:r>
                <w:rPr>
                  <w:rFonts w:cs="Segoe UI"/>
                  <w:sz w:val="18"/>
                  <w:szCs w:val="18"/>
                </w:rPr>
                <w:t>5</w:t>
              </w:r>
            </w:ins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07DD6CD7" w14:textId="1E1AB011" w:rsidR="002C447E" w:rsidRDefault="002C447E" w:rsidP="009B3F16">
            <w:pPr>
              <w:pStyle w:val="Header"/>
              <w:tabs>
                <w:tab w:val="left" w:pos="720"/>
              </w:tabs>
              <w:rPr>
                <w:ins w:id="77" w:author="Hamit Dogan" w:date="2018-11-14T11:52:00Z"/>
                <w:sz w:val="18"/>
              </w:rPr>
            </w:pPr>
            <w:ins w:id="78" w:author="Hamit Dogan" w:date="2018-11-14T11:52:00Z">
              <w:r w:rsidRPr="00FA5C6B">
                <w:rPr>
                  <w:rFonts w:cs="Segoe UI"/>
                  <w:sz w:val="18"/>
                  <w:szCs w:val="18"/>
                </w:rPr>
                <w:t>Click to button of</w:t>
              </w:r>
            </w:ins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54A530DF" w14:textId="48478A26" w:rsidR="002C447E" w:rsidRDefault="002C447E" w:rsidP="00EE0C34">
            <w:pPr>
              <w:pStyle w:val="Header"/>
              <w:tabs>
                <w:tab w:val="left" w:pos="720"/>
              </w:tabs>
              <w:rPr>
                <w:ins w:id="79" w:author="Hamit Dogan" w:date="2018-11-14T11:52:00Z"/>
                <w:rFonts w:cs="Segoe UI"/>
                <w:sz w:val="18"/>
                <w:szCs w:val="18"/>
              </w:rPr>
            </w:pPr>
            <w:ins w:id="80" w:author="Hamit Dogan" w:date="2018-11-14T11:52:00Z">
              <w:r>
                <w:rPr>
                  <w:rFonts w:cs="Segoe UI"/>
                  <w:sz w:val="18"/>
                  <w:szCs w:val="18"/>
                </w:rPr>
                <w:t>Write</w:t>
              </w:r>
            </w:ins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6050C0C3" w14:textId="77777777" w:rsidR="002C447E" w:rsidRDefault="002C447E" w:rsidP="00EE0C34">
            <w:pPr>
              <w:pStyle w:val="Header"/>
              <w:tabs>
                <w:tab w:val="left" w:pos="720"/>
              </w:tabs>
              <w:rPr>
                <w:ins w:id="81" w:author="Hamit Dogan" w:date="2018-11-14T11:52:00Z"/>
                <w:rFonts w:cs="Segoe UI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14FFEC4F" w14:textId="77777777" w:rsidR="002C447E" w:rsidRDefault="002C447E" w:rsidP="00EE0C34">
            <w:pPr>
              <w:pStyle w:val="Header"/>
              <w:tabs>
                <w:tab w:val="left" w:pos="720"/>
              </w:tabs>
              <w:rPr>
                <w:ins w:id="82" w:author="Hamit Dogan" w:date="2018-11-14T11:52:00Z"/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391942A7" w14:textId="3A6AED20" w:rsidR="002C447E" w:rsidRDefault="002C447E" w:rsidP="00D63157">
            <w:pPr>
              <w:pStyle w:val="Header"/>
              <w:tabs>
                <w:tab w:val="left" w:pos="720"/>
              </w:tabs>
              <w:rPr>
                <w:ins w:id="83" w:author="Hamit Dogan" w:date="2018-11-14T11:52:00Z"/>
              </w:rPr>
            </w:pPr>
            <w:ins w:id="84" w:author="Hamit Dogan" w:date="2018-11-14T11:53:00Z">
              <w:r>
                <w:t>“</w:t>
              </w:r>
            </w:ins>
            <w:proofErr w:type="spellStart"/>
            <w:proofErr w:type="gramStart"/>
            <w:ins w:id="85" w:author="Arda Tanyeri" w:date="2018-11-14T16:49:00Z">
              <w:r w:rsidR="00C02C24">
                <w:t>submit</w:t>
              </w:r>
            </w:ins>
            <w:proofErr w:type="spellEnd"/>
            <w:proofErr w:type="gramEnd"/>
            <w:ins w:id="86" w:author="Hamit Dogan" w:date="2018-11-14T11:52:00Z">
              <w:del w:id="87" w:author="Arda Tanyeri" w:date="2018-11-14T16:49:00Z">
                <w:r w:rsidDel="00C02C24">
                  <w:delText>Giriş Yap</w:delText>
                </w:r>
              </w:del>
            </w:ins>
            <w:ins w:id="88" w:author="Hamit Dogan" w:date="2018-11-14T11:53:00Z">
              <w:r>
                <w:t>”</w:t>
              </w:r>
            </w:ins>
          </w:p>
        </w:tc>
      </w:tr>
      <w:tr w:rsidR="009B3F16" w:rsidRPr="000907AA" w14:paraId="0F514F15" w14:textId="77777777" w:rsidTr="00DA40E2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16D0A817" w14:textId="043F3365"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del w:id="89" w:author="Hamit Dogan" w:date="2018-11-14T11:52:00Z">
              <w:r w:rsidRPr="009B3F16" w:rsidDel="002C447E">
                <w:rPr>
                  <w:sz w:val="18"/>
                </w:rPr>
                <w:delText>5</w:delText>
              </w:r>
            </w:del>
            <w:ins w:id="90" w:author="Hamit Dogan" w:date="2018-11-14T11:52:00Z">
              <w:r w:rsidR="002C447E">
                <w:rPr>
                  <w:sz w:val="18"/>
                </w:rPr>
                <w:t>6</w:t>
              </w:r>
            </w:ins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5DCD3120" w14:textId="0A80F23A" w:rsidR="009B3F16" w:rsidRPr="00D3249B" w:rsidRDefault="00FA5C6B" w:rsidP="009B3F16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commentRangeStart w:id="91"/>
            <w:r>
              <w:rPr>
                <w:rFonts w:ascii="Calibri Light" w:hAnsi="Calibri Light"/>
                <w:sz w:val="18"/>
              </w:rPr>
              <w:t xml:space="preserve">Check </w:t>
            </w:r>
            <w:commentRangeEnd w:id="91"/>
            <w:r w:rsidR="009F2822">
              <w:rPr>
                <w:rStyle w:val="CommentReference"/>
                <w:rFonts w:eastAsiaTheme="minorHAnsi"/>
                <w:lang w:eastAsia="en-US"/>
              </w:rPr>
              <w:commentReference w:id="91"/>
            </w:r>
            <w:r>
              <w:rPr>
                <w:rFonts w:ascii="Calibri Light" w:hAnsi="Calibri Light"/>
                <w:sz w:val="18"/>
              </w:rPr>
              <w:t xml:space="preserve">the </w:t>
            </w:r>
            <w:del w:id="92" w:author="Hamit Dogan" w:date="2018-11-14T13:16:00Z">
              <w:r w:rsidDel="00BB39D0">
                <w:rPr>
                  <w:rFonts w:ascii="Calibri Light" w:hAnsi="Calibri Light"/>
                  <w:sz w:val="18"/>
                </w:rPr>
                <w:delText xml:space="preserve">error </w:delText>
              </w:r>
            </w:del>
            <w:r>
              <w:rPr>
                <w:rFonts w:ascii="Calibri Light" w:hAnsi="Calibri Light"/>
                <w:sz w:val="18"/>
              </w:rPr>
              <w:t>message on screen</w:t>
            </w:r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23E2905D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45C8FD4D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4AAA51AF" w14:textId="77777777"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030C70D5" w14:textId="461A9A9C" w:rsidR="009B3F16" w:rsidRDefault="000B140C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commentRangeStart w:id="93"/>
            <w:r w:rsidRPr="009B3F16">
              <w:rPr>
                <w:b/>
                <w:color w:val="FF0000"/>
                <w:sz w:val="18"/>
              </w:rPr>
              <w:t>”</w:t>
            </w:r>
            <w:r>
              <w:rPr>
                <w:b/>
                <w:color w:val="FF0000"/>
                <w:sz w:val="18"/>
              </w:rPr>
              <w:t>Geçe</w:t>
            </w:r>
            <w:r w:rsidRPr="009B3F16">
              <w:rPr>
                <w:b/>
                <w:color w:val="FF0000"/>
                <w:sz w:val="18"/>
              </w:rPr>
              <w:t>rsiz kullanıcı adı ve/veya şifre</w:t>
            </w:r>
            <w:ins w:id="94" w:author="Hamit Dogan" w:date="2018-11-11T12:33:00Z">
              <w:r w:rsidR="002E520A">
                <w:rPr>
                  <w:b/>
                  <w:color w:val="FF0000"/>
                  <w:sz w:val="18"/>
                </w:rPr>
                <w:t>”</w:t>
              </w:r>
            </w:ins>
            <w:del w:id="95" w:author="Hamit Dogan" w:date="2018-11-11T12:33:00Z">
              <w:r w:rsidRPr="009B3F16" w:rsidDel="002E520A">
                <w:rPr>
                  <w:b/>
                  <w:color w:val="FF0000"/>
                  <w:sz w:val="18"/>
                </w:rPr>
                <w:delText>”</w:delText>
              </w:r>
            </w:del>
            <w:commentRangeEnd w:id="93"/>
            <w:r w:rsidR="009F2822">
              <w:rPr>
                <w:rStyle w:val="CommentReference"/>
                <w:rFonts w:asciiTheme="minorHAnsi" w:eastAsiaTheme="minorHAnsi" w:hAnsiTheme="minorHAnsi"/>
                <w:lang w:eastAsia="en-US"/>
              </w:rPr>
              <w:commentReference w:id="93"/>
            </w:r>
          </w:p>
        </w:tc>
      </w:tr>
      <w:tr w:rsidR="002C447E" w:rsidRPr="000907AA" w14:paraId="77A9EE29" w14:textId="77777777" w:rsidTr="00DA40E2">
        <w:trPr>
          <w:ins w:id="96" w:author="Hamit Dogan" w:date="2018-11-14T11:54:00Z"/>
        </w:trPr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72B2817D" w14:textId="5C98FB9D" w:rsidR="002C447E" w:rsidRPr="009B3F16" w:rsidDel="002C447E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ins w:id="97" w:author="Hamit Dogan" w:date="2018-11-14T11:54:00Z"/>
                <w:sz w:val="18"/>
              </w:rPr>
            </w:pPr>
            <w:ins w:id="98" w:author="Hamit Dogan" w:date="2018-11-14T11:54:00Z">
              <w:r>
                <w:rPr>
                  <w:sz w:val="18"/>
                </w:rPr>
                <w:t>7</w:t>
              </w:r>
            </w:ins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451E81D6" w14:textId="4A04A607" w:rsidR="002C447E" w:rsidRDefault="002C447E" w:rsidP="002C447E">
            <w:pPr>
              <w:spacing w:before="100" w:beforeAutospacing="1" w:after="100" w:afterAutospacing="1" w:line="345" w:lineRule="atLeast"/>
              <w:rPr>
                <w:ins w:id="99" w:author="Hamit Dogan" w:date="2018-11-14T11:54:00Z"/>
                <w:rFonts w:ascii="Calibri Light" w:hAnsi="Calibri Light"/>
                <w:sz w:val="18"/>
              </w:rPr>
            </w:pPr>
            <w:ins w:id="100" w:author="Hamit Dogan" w:date="2018-11-14T11:54:00Z">
              <w:r>
                <w:rPr>
                  <w:rFonts w:cs="Segoe UI"/>
                  <w:sz w:val="18"/>
                  <w:szCs w:val="18"/>
                </w:rPr>
                <w:t xml:space="preserve">Select tab of </w:t>
              </w:r>
            </w:ins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3E67B819" w14:textId="2F622C4B" w:rsidR="002C447E" w:rsidRDefault="002C447E" w:rsidP="002C447E">
            <w:pPr>
              <w:pStyle w:val="Header"/>
              <w:tabs>
                <w:tab w:val="left" w:pos="720"/>
              </w:tabs>
              <w:rPr>
                <w:ins w:id="101" w:author="Hamit Dogan" w:date="2018-11-14T11:54:00Z"/>
                <w:rFonts w:cs="Segoe UI"/>
                <w:sz w:val="18"/>
                <w:szCs w:val="18"/>
              </w:rPr>
            </w:pPr>
            <w:ins w:id="102" w:author="Hamit Dogan" w:date="2018-11-14T11:54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2C0E6A41" w14:textId="6449F33D" w:rsidR="002C447E" w:rsidRDefault="002C447E" w:rsidP="002C447E">
            <w:pPr>
              <w:pStyle w:val="Header"/>
              <w:tabs>
                <w:tab w:val="left" w:pos="720"/>
              </w:tabs>
              <w:rPr>
                <w:ins w:id="103" w:author="Hamit Dogan" w:date="2018-11-14T11:54:00Z"/>
                <w:rFonts w:cs="Segoe UI"/>
                <w:sz w:val="18"/>
                <w:szCs w:val="18"/>
              </w:rPr>
            </w:pPr>
            <w:ins w:id="104" w:author="Hamit Dogan" w:date="2018-11-14T11:54:00Z">
              <w:r>
                <w:rPr>
                  <w:rFonts w:cs="Segoe UI"/>
                  <w:sz w:val="18"/>
                  <w:szCs w:val="18"/>
                </w:rPr>
                <w:t>1</w:t>
              </w:r>
            </w:ins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400F0AEB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ins w:id="105" w:author="Hamit Dogan" w:date="2018-11-14T11:54:00Z"/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1C22A1E7" w14:textId="456D9B73" w:rsidR="002C447E" w:rsidRPr="009B3F16" w:rsidRDefault="002C447E" w:rsidP="002C447E">
            <w:pPr>
              <w:pStyle w:val="Header"/>
              <w:tabs>
                <w:tab w:val="left" w:pos="720"/>
              </w:tabs>
              <w:rPr>
                <w:ins w:id="106" w:author="Hamit Dogan" w:date="2018-11-14T11:54:00Z"/>
                <w:b/>
                <w:color w:val="FF0000"/>
                <w:sz w:val="18"/>
              </w:rPr>
            </w:pPr>
            <w:ins w:id="107" w:author="Hamit Dogan" w:date="2018-11-14T11:54:00Z">
              <w:r>
                <w:rPr>
                  <w:rFonts w:cs="Segoe UI"/>
                  <w:sz w:val="18"/>
                  <w:szCs w:val="18"/>
                </w:rPr>
                <w:t>“E</w:t>
              </w:r>
            </w:ins>
            <w:ins w:id="108" w:author="Arda Tanyeri" w:date="2018-11-14T16:28:00Z">
              <w:r w:rsidR="00A3718F">
                <w:rPr>
                  <w:rFonts w:cs="Segoe UI"/>
                  <w:sz w:val="18"/>
                  <w:szCs w:val="18"/>
                </w:rPr>
                <w:t>-</w:t>
              </w:r>
            </w:ins>
            <w:ins w:id="109" w:author="Hamit Dogan" w:date="2018-11-14T11:54:00Z">
              <w:r>
                <w:rPr>
                  <w:rFonts w:cs="Segoe UI"/>
                  <w:sz w:val="18"/>
                  <w:szCs w:val="18"/>
                </w:rPr>
                <w:t xml:space="preserve">posta ile Giriş </w:t>
              </w:r>
            </w:ins>
            <w:ins w:id="110" w:author="Arda Tanyeri" w:date="2018-11-14T16:29:00Z">
              <w:r w:rsidR="00F424FC">
                <w:rPr>
                  <w:rFonts w:cs="Segoe UI"/>
                  <w:sz w:val="18"/>
                  <w:szCs w:val="18"/>
                </w:rPr>
                <w:t>Y</w:t>
              </w:r>
            </w:ins>
            <w:ins w:id="111" w:author="Hamit Dogan" w:date="2018-11-14T11:54:00Z">
              <w:del w:id="112" w:author="Arda Tanyeri" w:date="2018-11-14T16:29:00Z">
                <w:r w:rsidDel="00F424FC">
                  <w:rPr>
                    <w:rFonts w:cs="Segoe UI"/>
                    <w:sz w:val="18"/>
                    <w:szCs w:val="18"/>
                  </w:rPr>
                  <w:delText>y</w:delText>
                </w:r>
              </w:del>
              <w:proofErr w:type="gramStart"/>
              <w:r>
                <w:rPr>
                  <w:rFonts w:cs="Segoe UI"/>
                  <w:sz w:val="18"/>
                  <w:szCs w:val="18"/>
                </w:rPr>
                <w:t>ap“</w:t>
              </w:r>
              <w:proofErr w:type="gramEnd"/>
            </w:ins>
          </w:p>
        </w:tc>
      </w:tr>
      <w:tr w:rsidR="002C447E" w:rsidRPr="000907AA" w14:paraId="558BC72D" w14:textId="77777777" w:rsidTr="00DA40E2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3D5398D8" w14:textId="7922B548" w:rsidR="002C447E" w:rsidRPr="009B3F16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ins w:id="113" w:author="Hamit Dogan" w:date="2018-11-14T11:54:00Z">
              <w:r>
                <w:rPr>
                  <w:sz w:val="18"/>
                </w:rPr>
                <w:t>8</w:t>
              </w:r>
            </w:ins>
            <w:commentRangeStart w:id="114"/>
            <w:del w:id="115" w:author="Hamit Dogan" w:date="2018-11-14T11:52:00Z">
              <w:r w:rsidDel="002C447E">
                <w:rPr>
                  <w:sz w:val="18"/>
                </w:rPr>
                <w:delText>6</w:delText>
              </w:r>
              <w:commentRangeEnd w:id="114"/>
              <w:r w:rsidDel="002C447E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114"/>
              </w:r>
            </w:del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4B1B7A7F" w14:textId="2797E0CB" w:rsidR="002C447E" w:rsidRPr="00FA5C6B" w:rsidRDefault="002C447E" w:rsidP="002C447E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ins w:id="116" w:author="Hamit Dogan" w:date="2018-11-14T11:53:00Z">
              <w:r>
                <w:rPr>
                  <w:sz w:val="18"/>
                </w:rPr>
                <w:t>Enter email and password</w:t>
              </w:r>
            </w:ins>
            <w:del w:id="117" w:author="Hamit Dogan" w:date="2018-11-14T11:53:00Z">
              <w:r w:rsidRPr="00FA5C6B" w:rsidDel="002C447E">
                <w:rPr>
                  <w:sz w:val="18"/>
                </w:rPr>
                <w:delText xml:space="preserve">Enter </w:delText>
              </w:r>
            </w:del>
            <w:del w:id="118" w:author="Hamit Dogan" w:date="2018-11-14T10:54:00Z">
              <w:r w:rsidRPr="00FA5C6B" w:rsidDel="00D63157">
                <w:rPr>
                  <w:sz w:val="18"/>
                </w:rPr>
                <w:delText>E</w:delText>
              </w:r>
            </w:del>
            <w:del w:id="119" w:author="Hamit Dogan" w:date="2018-11-14T11:53:00Z">
              <w:r w:rsidRPr="00FA5C6B" w:rsidDel="002C447E">
                <w:rPr>
                  <w:sz w:val="18"/>
                </w:rPr>
                <w:delText>mai</w:delText>
              </w:r>
            </w:del>
            <w:del w:id="120" w:author="Hamit Dogan" w:date="2018-11-14T10:54:00Z">
              <w:r w:rsidRPr="00FA5C6B" w:rsidDel="00D63157">
                <w:rPr>
                  <w:sz w:val="18"/>
                </w:rPr>
                <w:delText>l</w:delText>
              </w:r>
            </w:del>
            <w:del w:id="121" w:author="Hamit Dogan" w:date="2018-11-14T11:53:00Z">
              <w:r w:rsidRPr="00FA5C6B" w:rsidDel="002C447E">
                <w:rPr>
                  <w:sz w:val="18"/>
                </w:rPr>
                <w:delText xml:space="preserve"> and password </w:delText>
              </w:r>
              <w:commentRangeStart w:id="122"/>
              <w:r w:rsidRPr="009F2822" w:rsidDel="002C447E">
                <w:rPr>
                  <w:strike/>
                  <w:color w:val="FF0000"/>
                  <w:sz w:val="18"/>
                </w:rPr>
                <w:delText>properly</w:delText>
              </w:r>
              <w:r w:rsidRPr="009F2822" w:rsidDel="002C447E">
                <w:rPr>
                  <w:color w:val="FF0000"/>
                  <w:sz w:val="18"/>
                </w:rPr>
                <w:delText xml:space="preserve"> </w:delText>
              </w:r>
              <w:commentRangeEnd w:id="122"/>
              <w:r w:rsidDel="002C447E">
                <w:rPr>
                  <w:rStyle w:val="CommentReference"/>
                  <w:rFonts w:eastAsiaTheme="minorHAnsi"/>
                  <w:lang w:eastAsia="en-US"/>
                </w:rPr>
                <w:commentReference w:id="122"/>
              </w:r>
              <w:r w:rsidRPr="00FA5C6B" w:rsidDel="002C447E">
                <w:rPr>
                  <w:sz w:val="18"/>
                </w:rPr>
                <w:delText xml:space="preserve">and Click to </w:delText>
              </w:r>
              <w:r w:rsidRPr="009F2822" w:rsidDel="002C447E">
                <w:rPr>
                  <w:strike/>
                  <w:color w:val="FF0000"/>
                  <w:sz w:val="18"/>
                </w:rPr>
                <w:delText>Login</w:delText>
              </w:r>
              <w:r w:rsidRPr="009F2822" w:rsidDel="002C447E">
                <w:rPr>
                  <w:color w:val="FF0000"/>
                  <w:sz w:val="18"/>
                </w:rPr>
                <w:delText xml:space="preserve"> </w:delText>
              </w:r>
              <w:commentRangeStart w:id="123"/>
              <w:r w:rsidRPr="00FA5C6B" w:rsidDel="002C447E">
                <w:rPr>
                  <w:sz w:val="18"/>
                </w:rPr>
                <w:delText>button</w:delText>
              </w:r>
              <w:commentRangeEnd w:id="123"/>
              <w:r w:rsidDel="002C447E">
                <w:rPr>
                  <w:rStyle w:val="CommentReference"/>
                  <w:rFonts w:eastAsiaTheme="minorHAnsi"/>
                  <w:lang w:eastAsia="en-US"/>
                </w:rPr>
                <w:commentReference w:id="123"/>
              </w:r>
            </w:del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783746C8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7BA34F07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431BC0CB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1AC01253" w14:textId="05715491" w:rsidR="002C447E" w:rsidRDefault="000B339B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124" w:author="Hamit Dogan" w:date="2018-11-14T13:13:00Z">
              <w:r>
                <w:t>e</w:t>
              </w:r>
            </w:ins>
            <w:ins w:id="125" w:author="Hamit Dogan" w:date="2018-11-13T08:33:00Z">
              <w:r w:rsidR="002C447E">
                <w:t>mail:</w:t>
              </w:r>
            </w:ins>
            <w:hyperlink r:id="rId10" w:history="1">
              <w:r w:rsidR="002C447E" w:rsidRPr="00D3249B">
                <w:rPr>
                  <w:rFonts w:cs="Segoe UI"/>
                  <w:szCs w:val="18"/>
                </w:rPr>
                <w:t>caglar23@gmail.com</w:t>
              </w:r>
            </w:hyperlink>
            <w:ins w:id="126" w:author="Hamit Dogan" w:date="2018-11-14T12:10:00Z">
              <w:r w:rsidR="00235D89">
                <w:rPr>
                  <w:sz w:val="18"/>
                  <w:u w:val="single"/>
                </w:rPr>
                <w:t>&amp;</w:t>
              </w:r>
            </w:ins>
            <w:del w:id="127" w:author="Hamit Dogan" w:date="2018-11-14T12:10:00Z">
              <w:r w:rsidR="002C447E" w:rsidDel="00235D89">
                <w:rPr>
                  <w:sz w:val="18"/>
                  <w:u w:val="single"/>
                </w:rPr>
                <w:delText>,</w:delText>
              </w:r>
            </w:del>
            <w:r w:rsidR="002C447E">
              <w:rPr>
                <w:sz w:val="18"/>
                <w:u w:val="single"/>
              </w:rPr>
              <w:t xml:space="preserve"> </w:t>
            </w:r>
            <w:ins w:id="128" w:author="Hamit Dogan" w:date="2018-11-13T08:33:00Z">
              <w:r w:rsidR="002C447E">
                <w:rPr>
                  <w:sz w:val="18"/>
                  <w:u w:val="single"/>
                </w:rPr>
                <w:t>password:</w:t>
              </w:r>
            </w:ins>
            <w:r w:rsidR="002C447E" w:rsidRPr="00D3249B">
              <w:rPr>
                <w:rFonts w:cs="Segoe UI"/>
                <w:sz w:val="18"/>
                <w:szCs w:val="18"/>
              </w:rPr>
              <w:t>Test1234</w:t>
            </w:r>
          </w:p>
        </w:tc>
      </w:tr>
      <w:tr w:rsidR="002C447E" w:rsidRPr="000907AA" w14:paraId="2C5DF328" w14:textId="77777777" w:rsidTr="00DA40E2">
        <w:trPr>
          <w:ins w:id="129" w:author="Hamit Dogan" w:date="2018-11-14T11:53:00Z"/>
        </w:trPr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62116D97" w14:textId="61C63554" w:rsidR="002C447E" w:rsidDel="002C447E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ins w:id="130" w:author="Hamit Dogan" w:date="2018-11-14T11:53:00Z"/>
                <w:sz w:val="18"/>
              </w:rPr>
            </w:pPr>
            <w:ins w:id="131" w:author="Hamit Dogan" w:date="2018-11-14T11:53:00Z">
              <w:r>
                <w:rPr>
                  <w:sz w:val="18"/>
                </w:rPr>
                <w:t>9</w:t>
              </w:r>
            </w:ins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51A62740" w14:textId="6D4E9AFA" w:rsidR="002C447E" w:rsidRDefault="002C447E" w:rsidP="002C447E">
            <w:pPr>
              <w:spacing w:before="100" w:beforeAutospacing="1" w:after="100" w:afterAutospacing="1" w:line="345" w:lineRule="atLeast"/>
              <w:rPr>
                <w:ins w:id="132" w:author="Hamit Dogan" w:date="2018-11-14T11:53:00Z"/>
                <w:sz w:val="18"/>
              </w:rPr>
            </w:pPr>
            <w:ins w:id="133" w:author="Hamit Dogan" w:date="2018-11-14T11:53:00Z">
              <w:r w:rsidRPr="00FA5C6B">
                <w:rPr>
                  <w:rFonts w:cs="Segoe UI"/>
                  <w:sz w:val="18"/>
                  <w:szCs w:val="18"/>
                </w:rPr>
                <w:t>Click to button of</w:t>
              </w:r>
            </w:ins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6E3CA394" w14:textId="6454046D" w:rsidR="002C447E" w:rsidRDefault="002C447E" w:rsidP="002C447E">
            <w:pPr>
              <w:pStyle w:val="Header"/>
              <w:tabs>
                <w:tab w:val="left" w:pos="720"/>
              </w:tabs>
              <w:rPr>
                <w:ins w:id="134" w:author="Hamit Dogan" w:date="2018-11-14T11:53:00Z"/>
                <w:rFonts w:cs="Segoe UI"/>
                <w:sz w:val="18"/>
                <w:szCs w:val="18"/>
              </w:rPr>
            </w:pPr>
            <w:ins w:id="135" w:author="Hamit Dogan" w:date="2018-11-14T11:53:00Z">
              <w:r>
                <w:rPr>
                  <w:rFonts w:cs="Segoe UI"/>
                  <w:sz w:val="18"/>
                  <w:szCs w:val="18"/>
                </w:rPr>
                <w:t>Write</w:t>
              </w:r>
            </w:ins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275C6319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ins w:id="136" w:author="Hamit Dogan" w:date="2018-11-14T11:53:00Z"/>
                <w:rFonts w:cs="Segoe UI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1E527327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ins w:id="137" w:author="Hamit Dogan" w:date="2018-11-14T11:53:00Z"/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5C185411" w14:textId="12F73927" w:rsidR="002C447E" w:rsidRDefault="002C447E" w:rsidP="002C447E">
            <w:pPr>
              <w:pStyle w:val="Header"/>
              <w:tabs>
                <w:tab w:val="left" w:pos="720"/>
              </w:tabs>
              <w:rPr>
                <w:ins w:id="138" w:author="Hamit Dogan" w:date="2018-11-14T11:53:00Z"/>
              </w:rPr>
            </w:pPr>
            <w:ins w:id="139" w:author="Hamit Dogan" w:date="2018-11-14T11:53:00Z">
              <w:r>
                <w:t>“</w:t>
              </w:r>
            </w:ins>
            <w:proofErr w:type="spellStart"/>
            <w:proofErr w:type="gramStart"/>
            <w:ins w:id="140" w:author="Arda Tanyeri" w:date="2018-11-14T16:49:00Z">
              <w:r w:rsidR="00C02C24">
                <w:t>submit</w:t>
              </w:r>
            </w:ins>
            <w:proofErr w:type="spellEnd"/>
            <w:proofErr w:type="gramEnd"/>
            <w:ins w:id="141" w:author="Hamit Dogan" w:date="2018-11-14T11:53:00Z">
              <w:del w:id="142" w:author="Arda Tanyeri" w:date="2018-11-14T16:49:00Z">
                <w:r w:rsidDel="00C02C24">
                  <w:delText>Giriş Yap</w:delText>
                </w:r>
              </w:del>
              <w:r>
                <w:t>”</w:t>
              </w:r>
            </w:ins>
          </w:p>
        </w:tc>
      </w:tr>
      <w:tr w:rsidR="002C447E" w:rsidRPr="000907AA" w14:paraId="1B9D2022" w14:textId="77777777" w:rsidTr="00DA40E2"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6E64FF0F" w14:textId="525A19D3" w:rsidR="002C447E" w:rsidRPr="009B3F16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del w:id="143" w:author="Hamit Dogan" w:date="2018-11-14T11:52:00Z">
              <w:r w:rsidDel="002C447E">
                <w:rPr>
                  <w:sz w:val="18"/>
                </w:rPr>
                <w:delText>7</w:delText>
              </w:r>
            </w:del>
            <w:ins w:id="144" w:author="Hamit Dogan" w:date="2018-11-14T11:53:00Z">
              <w:r>
                <w:rPr>
                  <w:sz w:val="18"/>
                </w:rPr>
                <w:t>10</w:t>
              </w:r>
            </w:ins>
          </w:p>
        </w:tc>
        <w:tc>
          <w:tcPr>
            <w:tcW w:w="2769" w:type="dxa"/>
            <w:tcBorders>
              <w:top w:val="single" w:sz="12" w:space="0" w:color="auto"/>
              <w:bottom w:val="single" w:sz="12" w:space="0" w:color="auto"/>
            </w:tcBorders>
          </w:tcPr>
          <w:p w14:paraId="3399CA00" w14:textId="32B6AB49" w:rsidR="002C447E" w:rsidRPr="00496CB1" w:rsidRDefault="002C447E" w:rsidP="002C447E">
            <w:pPr>
              <w:spacing w:before="100" w:beforeAutospacing="1" w:after="100" w:afterAutospacing="1" w:line="345" w:lineRule="atLeast"/>
              <w:jc w:val="left"/>
              <w:rPr>
                <w:rFonts w:cs="Segoe UI"/>
                <w:sz w:val="18"/>
                <w:szCs w:val="18"/>
                <w:u w:val="single"/>
              </w:rPr>
            </w:pPr>
            <w:r>
              <w:rPr>
                <w:rFonts w:ascii="Calibri Light" w:hAnsi="Calibri Light"/>
                <w:sz w:val="18"/>
              </w:rPr>
              <w:t xml:space="preserve"> </w:t>
            </w:r>
            <w:commentRangeStart w:id="145"/>
            <w:proofErr w:type="spellStart"/>
            <w:r>
              <w:rPr>
                <w:rFonts w:ascii="Calibri Light" w:hAnsi="Calibri Light"/>
                <w:sz w:val="18"/>
              </w:rPr>
              <w:t>Check</w:t>
            </w:r>
            <w:proofErr w:type="spellEnd"/>
            <w:r>
              <w:rPr>
                <w:rFonts w:ascii="Calibri Light" w:hAnsi="Calibri Light"/>
                <w:sz w:val="18"/>
              </w:rPr>
              <w:t xml:space="preserve"> </w:t>
            </w:r>
            <w:commentRangeEnd w:id="145"/>
            <w:r>
              <w:rPr>
                <w:rStyle w:val="CommentReference"/>
                <w:rFonts w:eastAsiaTheme="minorHAnsi"/>
                <w:lang w:eastAsia="en-US"/>
              </w:rPr>
              <w:commentReference w:id="145"/>
            </w:r>
            <w:ins w:id="146" w:author="Arda Tanyeri" w:date="2018-11-15T19:18:00Z">
              <w:r w:rsidR="00073BF5">
                <w:rPr>
                  <w:rFonts w:ascii="Calibri Light" w:hAnsi="Calibri Light"/>
                  <w:sz w:val="18"/>
                </w:rPr>
                <w:t>e</w:t>
              </w:r>
            </w:ins>
            <w:del w:id="147" w:author="Arda Tanyeri" w:date="2018-11-15T19:18:00Z">
              <w:r w:rsidDel="00073BF5">
                <w:rPr>
                  <w:rFonts w:ascii="Calibri Light" w:hAnsi="Calibri Light"/>
                  <w:sz w:val="18"/>
                </w:rPr>
                <w:delText>E</w:delText>
              </w:r>
            </w:del>
            <w:r>
              <w:rPr>
                <w:rFonts w:ascii="Calibri Light" w:hAnsi="Calibri Light"/>
                <w:sz w:val="18"/>
              </w:rPr>
              <w:t>-</w:t>
            </w:r>
            <w:ins w:id="148" w:author="Arda Tanyeri" w:date="2018-11-15T19:18:00Z">
              <w:r w:rsidR="00073BF5">
                <w:rPr>
                  <w:rFonts w:ascii="Calibri Light" w:hAnsi="Calibri Light"/>
                  <w:sz w:val="18"/>
                </w:rPr>
                <w:t>mail</w:t>
              </w:r>
            </w:ins>
            <w:del w:id="149" w:author="Arda Tanyeri" w:date="2018-11-15T19:18:00Z">
              <w:r w:rsidDel="00073BF5">
                <w:rPr>
                  <w:rFonts w:ascii="Calibri Light" w:hAnsi="Calibri Light"/>
                  <w:sz w:val="18"/>
                </w:rPr>
                <w:delText>Posta</w:delText>
              </w:r>
            </w:del>
            <w:r>
              <w:rPr>
                <w:rFonts w:ascii="Calibri Light" w:hAnsi="Calibri Light"/>
                <w:sz w:val="18"/>
              </w:rPr>
              <w:t xml:space="preserve"> </w:t>
            </w:r>
            <w:proofErr w:type="spellStart"/>
            <w:ins w:id="150" w:author="Arda Tanyeri" w:date="2018-11-15T19:18:00Z">
              <w:r w:rsidR="00073BF5">
                <w:rPr>
                  <w:rFonts w:ascii="Calibri Light" w:hAnsi="Calibri Light"/>
                  <w:sz w:val="18"/>
                </w:rPr>
                <w:t>password</w:t>
              </w:r>
            </w:ins>
            <w:proofErr w:type="spellEnd"/>
            <w:del w:id="151" w:author="Arda Tanyeri" w:date="2018-11-15T19:18:00Z">
              <w:r w:rsidDel="00073BF5">
                <w:rPr>
                  <w:rFonts w:ascii="Calibri Light" w:hAnsi="Calibri Light"/>
                  <w:sz w:val="18"/>
                </w:rPr>
                <w:delText>Sifre</w:delText>
              </w:r>
            </w:del>
            <w:r>
              <w:rPr>
                <w:rFonts w:ascii="Calibri Light" w:hAnsi="Calibri Light"/>
                <w:sz w:val="18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18"/>
              </w:rPr>
              <w:t>to</w:t>
            </w:r>
            <w:proofErr w:type="spellEnd"/>
            <w:r>
              <w:rPr>
                <w:rFonts w:ascii="Calibri Light" w:hAnsi="Calibri Light"/>
                <w:sz w:val="18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18"/>
              </w:rPr>
              <w:t>proceed</w:t>
            </w:r>
            <w:proofErr w:type="spellEnd"/>
            <w:r>
              <w:rPr>
                <w:rFonts w:ascii="Calibri Light" w:hAnsi="Calibri Light"/>
                <w:sz w:val="18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18"/>
              </w:rPr>
              <w:t>home</w:t>
            </w:r>
            <w:proofErr w:type="spellEnd"/>
            <w:r>
              <w:rPr>
                <w:rFonts w:ascii="Calibri Light" w:hAnsi="Calibri Light"/>
                <w:sz w:val="18"/>
              </w:rPr>
              <w:t xml:space="preserve"> page without any error</w:t>
            </w:r>
          </w:p>
        </w:tc>
        <w:tc>
          <w:tcPr>
            <w:tcW w:w="768" w:type="dxa"/>
            <w:tcBorders>
              <w:top w:val="single" w:sz="12" w:space="0" w:color="auto"/>
              <w:bottom w:val="single" w:sz="12" w:space="0" w:color="auto"/>
            </w:tcBorders>
          </w:tcPr>
          <w:p w14:paraId="2DE73D0A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</w:tcPr>
          <w:p w14:paraId="1B1D76B6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</w:tcPr>
          <w:p w14:paraId="545FE1EF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12" w:space="0" w:color="auto"/>
            </w:tcBorders>
          </w:tcPr>
          <w:p w14:paraId="7D6B620A" w14:textId="77777777" w:rsidR="002C447E" w:rsidRPr="00D071D0" w:rsidRDefault="002C447E" w:rsidP="002C447E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</w:p>
        </w:tc>
      </w:tr>
      <w:tr w:rsidR="002C447E" w:rsidRPr="000907AA" w14:paraId="4FD4562D" w14:textId="77777777" w:rsidTr="00DA40E2">
        <w:tc>
          <w:tcPr>
            <w:tcW w:w="708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75E66D9F" w14:textId="1074EE47" w:rsidR="002C447E" w:rsidRDefault="002C447E" w:rsidP="002C44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del w:id="152" w:author="Hamit Dogan" w:date="2018-11-14T11:52:00Z">
              <w:r w:rsidDel="002C447E">
                <w:rPr>
                  <w:sz w:val="18"/>
                </w:rPr>
                <w:delText>8</w:delText>
              </w:r>
            </w:del>
            <w:ins w:id="153" w:author="Hamit Dogan" w:date="2018-11-14T11:52:00Z">
              <w:r>
                <w:rPr>
                  <w:sz w:val="18"/>
                </w:rPr>
                <w:t>11</w:t>
              </w:r>
            </w:ins>
          </w:p>
        </w:tc>
        <w:tc>
          <w:tcPr>
            <w:tcW w:w="2769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24087296" w14:textId="77777777" w:rsidR="002C447E" w:rsidRDefault="002C447E" w:rsidP="002C447E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>Exit from webpage</w:t>
            </w:r>
          </w:p>
        </w:tc>
        <w:tc>
          <w:tcPr>
            <w:tcW w:w="768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7320A7DA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46D43B59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56F5A790" w14:textId="77777777" w:rsidR="002C447E" w:rsidRDefault="002C447E" w:rsidP="002C44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14:paraId="292A1E2C" w14:textId="77777777" w:rsidR="002C447E" w:rsidRPr="00D3249B" w:rsidRDefault="002C447E" w:rsidP="002C447E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</w:p>
        </w:tc>
      </w:tr>
    </w:tbl>
    <w:p w14:paraId="1FFACE2C" w14:textId="77777777" w:rsidR="00F51596" w:rsidRDefault="00F51596" w:rsidP="00F51596">
      <w:pPr>
        <w:pStyle w:val="Heading3"/>
        <w:numPr>
          <w:ilvl w:val="0"/>
          <w:numId w:val="0"/>
        </w:numPr>
      </w:pPr>
    </w:p>
    <w:p w14:paraId="73C42EF2" w14:textId="77777777" w:rsidR="00CF33DB" w:rsidRPr="00CF33DB" w:rsidRDefault="00CF33DB" w:rsidP="00CF33DB"/>
    <w:p w14:paraId="4849E643" w14:textId="77777777" w:rsidR="00F51596" w:rsidRDefault="00F51596" w:rsidP="00F51596">
      <w:pPr>
        <w:pStyle w:val="Heading3"/>
      </w:pPr>
      <w:r>
        <w:t>&lt;Arı Kovanı Favorilere Ekleme&gt;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5"/>
        <w:gridCol w:w="6236"/>
      </w:tblGrid>
      <w:tr w:rsidR="00F61E2D" w14:paraId="0C4E5C3D" w14:textId="77777777" w:rsidTr="00F61E2D"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561364FE" w14:textId="77777777"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41163725" w14:textId="77777777" w:rsidR="00F61E2D" w:rsidRDefault="002C6D7A" w:rsidP="00F61E2D">
            <w:pPr>
              <w:rPr>
                <w:rFonts w:cs="Segoe UI"/>
              </w:rPr>
            </w:pPr>
            <w:r>
              <w:rPr>
                <w:rFonts w:cs="Segoe UI"/>
              </w:rPr>
              <w:t>HornetNest</w:t>
            </w:r>
          </w:p>
        </w:tc>
      </w:tr>
      <w:tr w:rsidR="002A4CD0" w14:paraId="2F227AFB" w14:textId="77777777" w:rsidTr="00F61E2D">
        <w:trPr>
          <w:ins w:id="154" w:author="Hamit Dogan" w:date="2018-11-13T07:34:00Z"/>
        </w:trPr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3DA33B29" w14:textId="6D82ACEF" w:rsidR="002A4CD0" w:rsidRPr="00FD6582" w:rsidRDefault="002A4CD0" w:rsidP="00F61E2D">
            <w:pPr>
              <w:pStyle w:val="Header"/>
              <w:tabs>
                <w:tab w:val="left" w:pos="720"/>
              </w:tabs>
              <w:rPr>
                <w:ins w:id="155" w:author="Hamit Dogan" w:date="2018-11-13T07:34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156" w:author="Hamit Dogan" w:date="2018-11-13T07:34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Test Group</w:t>
              </w:r>
            </w:ins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3A216B69" w14:textId="7256B850" w:rsidR="002A4CD0" w:rsidRDefault="002A4CD0" w:rsidP="00F61E2D">
            <w:pPr>
              <w:rPr>
                <w:ins w:id="157" w:author="Hamit Dogan" w:date="2018-11-13T07:34:00Z"/>
                <w:rFonts w:cs="Segoe UI"/>
              </w:rPr>
            </w:pPr>
            <w:ins w:id="158" w:author="Hamit Dogan" w:date="2018-11-13T07:34:00Z">
              <w:r>
                <w:t>Add to Favorittes</w:t>
              </w:r>
            </w:ins>
          </w:p>
        </w:tc>
      </w:tr>
      <w:tr w:rsidR="00F61E2D" w14:paraId="582C720E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353542D0" w14:textId="77777777"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Use Case Tanımı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5750F74F" w14:textId="2D3B91E0" w:rsidR="00F61E2D" w:rsidRPr="00555E63" w:rsidRDefault="002A4CD0" w:rsidP="00DA4809">
            <w:pPr>
              <w:rPr>
                <w:rFonts w:eastAsiaTheme="majorEastAsia"/>
                <w:sz w:val="24"/>
                <w:szCs w:val="24"/>
              </w:rPr>
            </w:pPr>
            <w:ins w:id="159" w:author="Hamit Dogan" w:date="2018-11-13T07:34:00Z">
              <w:r>
                <w:t>Adding to the Favorittes</w:t>
              </w:r>
              <w:r w:rsidDel="002A4CD0">
                <w:t xml:space="preserve"> </w:t>
              </w:r>
            </w:ins>
            <w:del w:id="160" w:author="Hamit Dogan" w:date="2018-11-13T07:34:00Z">
              <w:r w:rsidR="002C6D7A" w:rsidDel="002A4CD0">
                <w:delText>Add to Favorittes</w:delText>
              </w:r>
            </w:del>
          </w:p>
        </w:tc>
      </w:tr>
      <w:tr w:rsidR="002C6D7A" w14:paraId="7CBC66EF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3C20738E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43FDDAB7" w14:textId="77777777" w:rsidR="002C6D7A" w:rsidRDefault="002C6D7A" w:rsidP="002C6D7A">
            <w:pPr>
              <w:rPr>
                <w:rFonts w:cs="Segoe UI"/>
              </w:rPr>
            </w:pPr>
            <w:r>
              <w:rPr>
                <w:rFonts w:cs="Segoe UI"/>
              </w:rPr>
              <w:t>HornetNest Web Portal</w:t>
            </w:r>
          </w:p>
        </w:tc>
      </w:tr>
      <w:tr w:rsidR="002C6D7A" w:rsidDel="002A4CD0" w14:paraId="0A4EB5E8" w14:textId="1925ACAD" w:rsidTr="00F61E2D">
        <w:trPr>
          <w:del w:id="161" w:author="Hamit Dogan" w:date="2018-11-13T07:34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62C5D176" w14:textId="0BA5C7A8" w:rsidR="002C6D7A" w:rsidRPr="00FD6582" w:rsidDel="002A4CD0" w:rsidRDefault="002C6D7A" w:rsidP="002C6D7A">
            <w:pPr>
              <w:pStyle w:val="Header"/>
              <w:tabs>
                <w:tab w:val="left" w:pos="720"/>
              </w:tabs>
              <w:rPr>
                <w:del w:id="162" w:author="Hamit Dogan" w:date="2018-11-13T07:34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del w:id="163" w:author="Hamit Dogan" w:date="2018-11-13T07:34:00Z">
              <w:r w:rsidDel="002A4CD0"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delText>Test Case Name</w:delText>
              </w:r>
            </w:del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5A0198C5" w14:textId="71E92B0E" w:rsidR="002C6D7A" w:rsidDel="002A4CD0" w:rsidRDefault="002C6D7A" w:rsidP="002C6D7A">
            <w:pPr>
              <w:rPr>
                <w:del w:id="164" w:author="Hamit Dogan" w:date="2018-11-13T07:34:00Z"/>
                <w:rFonts w:cs="Segoe UI"/>
              </w:rPr>
            </w:pPr>
            <w:del w:id="165" w:author="Hamit Dogan" w:date="2018-11-13T07:34:00Z">
              <w:r w:rsidDel="002A4CD0">
                <w:delText>Adding to the Favorittes</w:delText>
              </w:r>
            </w:del>
          </w:p>
        </w:tc>
      </w:tr>
      <w:tr w:rsidR="002C6D7A" w14:paraId="590AF328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08A52DD2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43DB8F08" w14:textId="77777777" w:rsidR="002C6D7A" w:rsidRDefault="002C6D7A" w:rsidP="002C6D7A">
            <w:pPr>
              <w:rPr>
                <w:rFonts w:cs="Segoe UI"/>
              </w:rPr>
            </w:pPr>
          </w:p>
        </w:tc>
      </w:tr>
      <w:tr w:rsidR="002C6D7A" w14:paraId="3F89D044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141F29CA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0A92DF36" w14:textId="77777777" w:rsidR="002C6D7A" w:rsidRDefault="002C6D7A" w:rsidP="002C6D7A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2C6D7A" w14:paraId="1A4E17F4" w14:textId="77777777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25079CA4" w14:textId="77777777" w:rsidR="002C6D7A" w:rsidRPr="00FD6582" w:rsidRDefault="002C6D7A" w:rsidP="002C6D7A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14:paraId="3011148C" w14:textId="77777777" w:rsidR="002C6D7A" w:rsidRDefault="002C6D7A" w:rsidP="002C6D7A">
            <w:pPr>
              <w:rPr>
                <w:rFonts w:cs="Segoe UI"/>
              </w:rPr>
            </w:pPr>
          </w:p>
        </w:tc>
      </w:tr>
    </w:tbl>
    <w:p w14:paraId="40F99DFE" w14:textId="77777777" w:rsidR="00F51596" w:rsidRPr="00555E63" w:rsidRDefault="00F51596" w:rsidP="00F51596">
      <w:pPr>
        <w:pStyle w:val="Heading4"/>
        <w:numPr>
          <w:ilvl w:val="0"/>
          <w:numId w:val="0"/>
        </w:numPr>
        <w:ind w:left="864"/>
      </w:pPr>
      <w:r>
        <w:t xml:space="preserve"> </w:t>
      </w:r>
    </w:p>
    <w:tbl>
      <w:tblPr>
        <w:tblStyle w:val="TableGrid"/>
        <w:tblW w:w="12313" w:type="dxa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  <w:tblPrChange w:id="166" w:author="Arda Tanyeri" w:date="2018-11-14T17:34:00Z">
          <w:tblPr>
            <w:tblStyle w:val="TableGrid"/>
            <w:tblW w:w="0" w:type="auto"/>
            <w:tblInd w:w="108" w:type="dxa"/>
            <w:tbl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  <w:insideH w:val="single" w:sz="4" w:space="0" w:color="2E74B5" w:themeColor="accent1" w:themeShade="BF"/>
              <w:insideV w:val="single" w:sz="4" w:space="0" w:color="2E74B5" w:themeColor="accent1" w:themeShade="BF"/>
            </w:tblBorders>
            <w:tblLook w:val="04A0" w:firstRow="1" w:lastRow="0" w:firstColumn="1" w:lastColumn="0" w:noHBand="0" w:noVBand="1"/>
          </w:tblPr>
        </w:tblPrChange>
      </w:tblPr>
      <w:tblGrid>
        <w:gridCol w:w="540"/>
        <w:gridCol w:w="1689"/>
        <w:gridCol w:w="246"/>
        <w:gridCol w:w="1000"/>
        <w:gridCol w:w="765"/>
        <w:gridCol w:w="510"/>
        <w:gridCol w:w="1192"/>
        <w:gridCol w:w="1329"/>
        <w:gridCol w:w="1192"/>
        <w:gridCol w:w="1329"/>
        <w:gridCol w:w="2521"/>
        <w:tblGridChange w:id="167">
          <w:tblGrid>
            <w:gridCol w:w="540"/>
            <w:gridCol w:w="2521"/>
            <w:gridCol w:w="244"/>
            <w:gridCol w:w="1000"/>
            <w:gridCol w:w="765"/>
            <w:gridCol w:w="512"/>
            <w:gridCol w:w="1190"/>
            <w:gridCol w:w="1331"/>
            <w:gridCol w:w="1190"/>
            <w:gridCol w:w="1331"/>
            <w:gridCol w:w="2521"/>
          </w:tblGrid>
        </w:tblGridChange>
      </w:tblGrid>
      <w:tr w:rsidR="00F51596" w:rsidRPr="005C0EBA" w14:paraId="1F2EF4FD" w14:textId="77777777" w:rsidTr="00EC5725">
        <w:trPr>
          <w:gridAfter w:val="2"/>
          <w:wAfter w:w="3850" w:type="dxa"/>
          <w:trPrChange w:id="168" w:author="Arda Tanyeri" w:date="2018-11-14T17:34:00Z">
            <w:trPr>
              <w:gridAfter w:val="2"/>
            </w:trPr>
          </w:trPrChange>
        </w:trPr>
        <w:tc>
          <w:tcPr>
            <w:tcW w:w="540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  <w:tcPrChange w:id="169" w:author="Arda Tanyeri" w:date="2018-11-14T17:34:00Z">
              <w:tcPr>
                <w:tcW w:w="545" w:type="dxa"/>
                <w:tcBorders>
                  <w:top w:val="single" w:sz="4" w:space="0" w:color="F2F2F2" w:themeColor="background1" w:themeShade="F2"/>
                  <w:left w:val="single" w:sz="4" w:space="0" w:color="2E74B5" w:themeColor="accent1" w:themeShade="BF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clear" w:color="auto" w:fill="2E74B5" w:themeFill="accent1" w:themeFillShade="BF"/>
                <w:hideMark/>
              </w:tcPr>
            </w:tcPrChange>
          </w:tcPr>
          <w:p w14:paraId="432EF583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1935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  <w:tcPrChange w:id="170" w:author="Arda Tanyeri" w:date="2018-11-14T17:34:00Z">
              <w:tcPr>
                <w:tcW w:w="3150" w:type="dxa"/>
                <w:gridSpan w:val="2"/>
                <w:tcBorders>
                  <w:top w:val="single" w:sz="4" w:space="0" w:color="F2F2F2" w:themeColor="background1" w:themeShade="F2"/>
                  <w:left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clear" w:color="auto" w:fill="2E74B5" w:themeFill="accent1" w:themeFillShade="BF"/>
                <w:hideMark/>
              </w:tcPr>
            </w:tcPrChange>
          </w:tcPr>
          <w:p w14:paraId="7B8D6D11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100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  <w:tcPrChange w:id="171" w:author="Arda Tanyeri" w:date="2018-11-14T17:34:00Z">
              <w:tcPr>
                <w:tcW w:w="1000" w:type="dxa"/>
                <w:tcBorders>
                  <w:top w:val="single" w:sz="4" w:space="0" w:color="F2F2F2" w:themeColor="background1" w:themeShade="F2"/>
                  <w:left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clear" w:color="auto" w:fill="2E74B5" w:themeFill="accent1" w:themeFillShade="BF"/>
                <w:hideMark/>
              </w:tcPr>
            </w:tcPrChange>
          </w:tcPr>
          <w:p w14:paraId="7B9E1424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  <w:tcPrChange w:id="172" w:author="Arda Tanyeri" w:date="2018-11-14T17:34:00Z">
              <w:tcPr>
                <w:tcW w:w="770" w:type="dxa"/>
                <w:tcBorders>
                  <w:top w:val="single" w:sz="4" w:space="0" w:color="F2F2F2" w:themeColor="background1" w:themeShade="F2"/>
                  <w:left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clear" w:color="auto" w:fill="2E74B5" w:themeFill="accent1" w:themeFillShade="BF"/>
                <w:hideMark/>
              </w:tcPr>
            </w:tcPrChange>
          </w:tcPr>
          <w:p w14:paraId="7A77A9BA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1702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  <w:tcPrChange w:id="173" w:author="Arda Tanyeri" w:date="2018-11-14T17:34:00Z">
              <w:tcPr>
                <w:tcW w:w="1922" w:type="dxa"/>
                <w:gridSpan w:val="2"/>
                <w:tcBorders>
                  <w:top w:val="single" w:sz="4" w:space="0" w:color="F2F2F2" w:themeColor="background1" w:themeShade="F2"/>
                  <w:left w:val="single" w:sz="4" w:space="0" w:color="F2F2F2" w:themeColor="background1" w:themeShade="F2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  <w:hideMark/>
              </w:tcPr>
            </w:tcPrChange>
          </w:tcPr>
          <w:p w14:paraId="5BB74020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Ön Koşul</w:t>
            </w:r>
          </w:p>
        </w:tc>
        <w:tc>
          <w:tcPr>
            <w:tcW w:w="2521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tcPrChange w:id="174" w:author="Arda Tanyeri" w:date="2018-11-14T17:34:00Z">
              <w:tcPr>
                <w:tcW w:w="1906" w:type="dxa"/>
                <w:gridSpan w:val="2"/>
                <w:tcBorders>
                  <w:top w:val="single" w:sz="4" w:space="0" w:color="F2F2F2" w:themeColor="background1" w:themeShade="F2"/>
                  <w:left w:val="single" w:sz="4" w:space="0" w:color="F2F2F2" w:themeColor="background1" w:themeShade="F2"/>
                  <w:bottom w:val="single" w:sz="4" w:space="0" w:color="F2F2F2" w:themeColor="background1" w:themeShade="F2"/>
                  <w:right w:val="nil"/>
                </w:tcBorders>
                <w:shd w:val="clear" w:color="auto" w:fill="2E74B5" w:themeFill="accent1" w:themeFillShade="BF"/>
              </w:tcPr>
            </w:tcPrChange>
          </w:tcPr>
          <w:p w14:paraId="2023F9B2" w14:textId="77777777"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F51596" w:rsidRPr="000907AA" w14:paraId="7612B024" w14:textId="77777777" w:rsidTr="00EC5725">
        <w:trPr>
          <w:gridAfter w:val="2"/>
          <w:wAfter w:w="3850" w:type="dxa"/>
          <w:trPrChange w:id="175" w:author="Arda Tanyeri" w:date="2018-11-14T17:34:00Z">
            <w:trPr>
              <w:gridAfter w:val="2"/>
            </w:trPr>
          </w:trPrChange>
        </w:trPr>
        <w:tc>
          <w:tcPr>
            <w:tcW w:w="540" w:type="dxa"/>
            <w:tcBorders>
              <w:top w:val="single" w:sz="4" w:space="0" w:color="F2F2F2" w:themeColor="background1" w:themeShade="F2"/>
              <w:bottom w:val="single" w:sz="12" w:space="0" w:color="auto"/>
            </w:tcBorders>
            <w:tcPrChange w:id="176" w:author="Arda Tanyeri" w:date="2018-11-14T17:34:00Z">
              <w:tcPr>
                <w:tcW w:w="545" w:type="dxa"/>
                <w:tcBorders>
                  <w:top w:val="single" w:sz="4" w:space="0" w:color="F2F2F2" w:themeColor="background1" w:themeShade="F2"/>
                  <w:bottom w:val="single" w:sz="12" w:space="0" w:color="auto"/>
                </w:tcBorders>
              </w:tcPr>
            </w:tcPrChange>
          </w:tcPr>
          <w:p w14:paraId="677940C9" w14:textId="77777777" w:rsidR="00F5159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14:paraId="31B745AC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35" w:type="dxa"/>
            <w:gridSpan w:val="2"/>
            <w:tcBorders>
              <w:top w:val="single" w:sz="4" w:space="0" w:color="F2F2F2" w:themeColor="background1" w:themeShade="F2"/>
              <w:bottom w:val="single" w:sz="12" w:space="0" w:color="auto"/>
            </w:tcBorders>
            <w:tcPrChange w:id="177" w:author="Arda Tanyeri" w:date="2018-11-14T17:34:00Z">
              <w:tcPr>
                <w:tcW w:w="3150" w:type="dxa"/>
                <w:gridSpan w:val="2"/>
                <w:tcBorders>
                  <w:top w:val="single" w:sz="4" w:space="0" w:color="F2F2F2" w:themeColor="background1" w:themeShade="F2"/>
                  <w:bottom w:val="single" w:sz="12" w:space="0" w:color="auto"/>
                </w:tcBorders>
              </w:tcPr>
            </w:tcPrChange>
          </w:tcPr>
          <w:p w14:paraId="5EF8AB7A" w14:textId="017E61B8" w:rsidR="00F51596" w:rsidRPr="0003009D" w:rsidRDefault="008A78BB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spellStart"/>
            <w:ins w:id="178" w:author="Hamit Dogan" w:date="2018-11-14T12:52:00Z">
              <w:r>
                <w:rPr>
                  <w:rFonts w:cs="Segoe UI"/>
                  <w:sz w:val="18"/>
                  <w:szCs w:val="18"/>
                  <w:u w:val="single"/>
                </w:rPr>
                <w:t>Navigate</w:t>
              </w:r>
              <w:proofErr w:type="spellEnd"/>
              <w:r>
                <w:rPr>
                  <w:rFonts w:cs="Segoe UI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>
                <w:rPr>
                  <w:rFonts w:cs="Segoe UI"/>
                  <w:sz w:val="18"/>
                  <w:szCs w:val="18"/>
                  <w:u w:val="single"/>
                </w:rPr>
                <w:t>to</w:t>
              </w:r>
              <w:proofErr w:type="spellEnd"/>
              <w:r>
                <w:rPr>
                  <w:rFonts w:cs="Segoe UI"/>
                  <w:sz w:val="18"/>
                  <w:szCs w:val="18"/>
                  <w:u w:val="single"/>
                </w:rPr>
                <w:t xml:space="preserve"> web </w:t>
              </w:r>
              <w:proofErr w:type="spellStart"/>
              <w:r>
                <w:rPr>
                  <w:rFonts w:cs="Segoe UI"/>
                  <w:sz w:val="18"/>
                  <w:szCs w:val="18"/>
                  <w:u w:val="single"/>
                </w:rPr>
                <w:t>page</w:t>
              </w:r>
              <w:proofErr w:type="spellEnd"/>
              <w:r>
                <w:rPr>
                  <w:rFonts w:cs="Segoe UI"/>
                  <w:sz w:val="18"/>
                  <w:szCs w:val="18"/>
                  <w:u w:val="single"/>
                </w:rPr>
                <w:t xml:space="preserve"> as</w:t>
              </w:r>
            </w:ins>
            <w:del w:id="179" w:author="Hamit Dogan" w:date="2018-11-14T12:52:00Z">
              <w:r w:rsidR="00BA5271" w:rsidDel="008A78BB">
                <w:rPr>
                  <w:rFonts w:cs="Segoe UI"/>
                  <w:sz w:val="18"/>
                  <w:szCs w:val="18"/>
                  <w:u w:val="single"/>
                </w:rPr>
                <w:delText xml:space="preserve">Navigate to AriKovani Web page </w:delText>
              </w:r>
            </w:del>
          </w:p>
        </w:tc>
        <w:tc>
          <w:tcPr>
            <w:tcW w:w="1000" w:type="dxa"/>
            <w:tcBorders>
              <w:top w:val="single" w:sz="4" w:space="0" w:color="F2F2F2" w:themeColor="background1" w:themeShade="F2"/>
              <w:bottom w:val="single" w:sz="12" w:space="0" w:color="auto"/>
            </w:tcBorders>
            <w:tcPrChange w:id="180" w:author="Arda Tanyeri" w:date="2018-11-14T17:34:00Z">
              <w:tcPr>
                <w:tcW w:w="1000" w:type="dxa"/>
                <w:tcBorders>
                  <w:top w:val="single" w:sz="4" w:space="0" w:color="F2F2F2" w:themeColor="background1" w:themeShade="F2"/>
                  <w:bottom w:val="single" w:sz="12" w:space="0" w:color="auto"/>
                </w:tcBorders>
              </w:tcPr>
            </w:tcPrChange>
          </w:tcPr>
          <w:p w14:paraId="04D758EA" w14:textId="77777777"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spellStart"/>
            <w:r>
              <w:rPr>
                <w:rFonts w:cs="Segoe UI"/>
                <w:sz w:val="18"/>
                <w:szCs w:val="18"/>
              </w:rPr>
              <w:t>Enter</w:t>
            </w:r>
            <w:proofErr w:type="spellEnd"/>
          </w:p>
        </w:tc>
        <w:tc>
          <w:tcPr>
            <w:tcW w:w="765" w:type="dxa"/>
            <w:tcBorders>
              <w:top w:val="single" w:sz="4" w:space="0" w:color="F2F2F2" w:themeColor="background1" w:themeShade="F2"/>
              <w:bottom w:val="single" w:sz="12" w:space="0" w:color="auto"/>
            </w:tcBorders>
            <w:tcPrChange w:id="181" w:author="Arda Tanyeri" w:date="2018-11-14T17:34:00Z">
              <w:tcPr>
                <w:tcW w:w="770" w:type="dxa"/>
                <w:tcBorders>
                  <w:top w:val="single" w:sz="4" w:space="0" w:color="F2F2F2" w:themeColor="background1" w:themeShade="F2"/>
                  <w:bottom w:val="single" w:sz="12" w:space="0" w:color="auto"/>
                </w:tcBorders>
              </w:tcPr>
            </w:tcPrChange>
          </w:tcPr>
          <w:p w14:paraId="547ACA92" w14:textId="77777777" w:rsidR="00F51596" w:rsidRPr="004F4D35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1702" w:type="dxa"/>
            <w:gridSpan w:val="2"/>
            <w:tcBorders>
              <w:top w:val="single" w:sz="4" w:space="0" w:color="F2F2F2" w:themeColor="background1" w:themeShade="F2"/>
              <w:bottom w:val="single" w:sz="12" w:space="0" w:color="auto"/>
            </w:tcBorders>
            <w:tcPrChange w:id="182" w:author="Arda Tanyeri" w:date="2018-11-14T17:34:00Z">
              <w:tcPr>
                <w:tcW w:w="1922" w:type="dxa"/>
                <w:gridSpan w:val="2"/>
                <w:tcBorders>
                  <w:top w:val="single" w:sz="4" w:space="0" w:color="F2F2F2" w:themeColor="background1" w:themeShade="F2"/>
                  <w:bottom w:val="single" w:sz="12" w:space="0" w:color="auto"/>
                </w:tcBorders>
              </w:tcPr>
            </w:tcPrChange>
          </w:tcPr>
          <w:p w14:paraId="05BA1A69" w14:textId="77777777" w:rsidR="00F51596" w:rsidRPr="0055559C" w:rsidRDefault="007A2761" w:rsidP="00F5159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cs="Segoe UI"/>
                <w:sz w:val="18"/>
                <w:szCs w:val="18"/>
              </w:rPr>
              <w:t>should</w:t>
            </w:r>
            <w:proofErr w:type="spellEnd"/>
            <w:r>
              <w:rPr>
                <w:rFonts w:cs="Segoe U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cs="Segoe UI"/>
                <w:sz w:val="18"/>
                <w:szCs w:val="18"/>
              </w:rPr>
              <w:t>logged</w:t>
            </w:r>
            <w:proofErr w:type="spellEnd"/>
            <w:r>
              <w:rPr>
                <w:rFonts w:cs="Segoe UI"/>
                <w:sz w:val="18"/>
                <w:szCs w:val="18"/>
              </w:rPr>
              <w:t xml:space="preserve"> in</w:t>
            </w:r>
          </w:p>
        </w:tc>
        <w:tc>
          <w:tcPr>
            <w:tcW w:w="2521" w:type="dxa"/>
            <w:gridSpan w:val="2"/>
            <w:tcBorders>
              <w:top w:val="single" w:sz="4" w:space="0" w:color="F2F2F2" w:themeColor="background1" w:themeShade="F2"/>
              <w:bottom w:val="single" w:sz="12" w:space="0" w:color="auto"/>
            </w:tcBorders>
            <w:tcPrChange w:id="183" w:author="Arda Tanyeri" w:date="2018-11-14T17:34:00Z">
              <w:tcPr>
                <w:tcW w:w="1906" w:type="dxa"/>
                <w:gridSpan w:val="2"/>
                <w:tcBorders>
                  <w:top w:val="single" w:sz="4" w:space="0" w:color="F2F2F2" w:themeColor="background1" w:themeShade="F2"/>
                  <w:bottom w:val="single" w:sz="12" w:space="0" w:color="auto"/>
                </w:tcBorders>
              </w:tcPr>
            </w:tcPrChange>
          </w:tcPr>
          <w:p w14:paraId="4F93D9AD" w14:textId="051DF3F3" w:rsidR="00F51596" w:rsidRPr="0055559C" w:rsidRDefault="00C63278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spellStart"/>
            <w:ins w:id="184" w:author="Hamit Dogan" w:date="2018-11-13T07:56:00Z">
              <w:r>
                <w:rPr>
                  <w:rFonts w:cs="Segoe UI"/>
                  <w:sz w:val="18"/>
                  <w:szCs w:val="18"/>
                  <w:u w:val="single"/>
                </w:rPr>
                <w:t>AriKovani</w:t>
              </w:r>
              <w:proofErr w:type="spellEnd"/>
              <w:r>
                <w:rPr>
                  <w:rFonts w:cs="Segoe UI"/>
                  <w:sz w:val="18"/>
                  <w:szCs w:val="18"/>
                  <w:u w:val="single"/>
                </w:rPr>
                <w:t xml:space="preserve"> Web </w:t>
              </w:r>
              <w:proofErr w:type="spellStart"/>
              <w:r>
                <w:rPr>
                  <w:rFonts w:cs="Segoe UI"/>
                  <w:sz w:val="18"/>
                  <w:szCs w:val="18"/>
                  <w:u w:val="single"/>
                </w:rPr>
                <w:t>page</w:t>
              </w:r>
            </w:ins>
            <w:proofErr w:type="spellEnd"/>
            <w:ins w:id="185" w:author="Hamit Dogan" w:date="2018-11-14T13:20:00Z">
              <w:r>
                <w:rPr>
                  <w:rFonts w:cs="Segoe UI"/>
                  <w:sz w:val="18"/>
                  <w:szCs w:val="18"/>
                  <w:u w:val="single"/>
                </w:rPr>
                <w:t>:</w:t>
              </w:r>
            </w:ins>
            <w:ins w:id="186" w:author="Arda Tanyeri" w:date="2018-11-14T13:37:00Z">
              <w:r w:rsidR="007C44D0">
                <w:rPr>
                  <w:rFonts w:cs="Segoe UI"/>
                  <w:sz w:val="18"/>
                  <w:szCs w:val="18"/>
                  <w:u w:val="single"/>
                </w:rPr>
                <w:t xml:space="preserve"> </w:t>
              </w:r>
            </w:ins>
            <w:r w:rsidR="00F51596" w:rsidRPr="009B3F16">
              <w:rPr>
                <w:rFonts w:cs="Segoe UI"/>
                <w:sz w:val="18"/>
                <w:szCs w:val="18"/>
              </w:rPr>
              <w:t>https://arikovani.com/</w:t>
            </w:r>
          </w:p>
        </w:tc>
      </w:tr>
      <w:tr w:rsidR="00A6135A" w:rsidRPr="000907AA" w14:paraId="2A388E2A" w14:textId="77777777" w:rsidTr="00EC5725">
        <w:trPr>
          <w:gridAfter w:val="2"/>
          <w:wAfter w:w="3850" w:type="dxa"/>
          <w:trPrChange w:id="187" w:author="Arda Tanyeri" w:date="2018-11-14T17:34:00Z">
            <w:trPr>
              <w:gridAfter w:val="2"/>
            </w:trPr>
          </w:trPrChange>
        </w:trPr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tcPrChange w:id="188" w:author="Arda Tanyeri" w:date="2018-11-14T17:34:00Z">
              <w:tcPr>
                <w:tcW w:w="545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5FC3D4E" w14:textId="659DF20A" w:rsidR="00A6135A" w:rsidRPr="0055559C" w:rsidRDefault="00A6135A" w:rsidP="00A6135A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ins w:id="189" w:author="Arda Tanyeri" w:date="2018-11-14T16:56:00Z">
              <w:r>
                <w:rPr>
                  <w:rFonts w:cs="Segoe UI"/>
                  <w:sz w:val="18"/>
                  <w:szCs w:val="18"/>
                </w:rPr>
                <w:t>7</w:t>
              </w:r>
            </w:ins>
            <w:del w:id="190" w:author="Arda Tanyeri" w:date="2018-11-14T16:56:00Z">
              <w:r w:rsidDel="00A6135A">
                <w:rPr>
                  <w:rFonts w:cs="Segoe UI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935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191" w:author="Arda Tanyeri" w:date="2018-11-14T17:34:00Z">
              <w:tcPr>
                <w:tcW w:w="3150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78C8A649" w14:textId="66465CE1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spellStart"/>
            <w:ins w:id="192" w:author="Arda Tanyeri" w:date="2018-11-14T13:53:00Z">
              <w:r>
                <w:rPr>
                  <w:sz w:val="18"/>
                </w:rPr>
                <w:t>Click</w:t>
              </w:r>
              <w:proofErr w:type="spellEnd"/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tab</w:t>
              </w:r>
              <w:proofErr w:type="spellEnd"/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menu</w:t>
              </w:r>
              <w:proofErr w:type="spellEnd"/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item</w:t>
              </w:r>
              <w:proofErr w:type="spellEnd"/>
              <w:r>
                <w:rPr>
                  <w:sz w:val="18"/>
                </w:rPr>
                <w:t xml:space="preserve"> of</w:t>
              </w:r>
            </w:ins>
            <w:del w:id="193" w:author="Arda Tanyeri" w:date="2018-11-14T13:52:00Z">
              <w:r w:rsidDel="00F74F09">
                <w:rPr>
                  <w:rFonts w:cs="Segoe UI"/>
                  <w:sz w:val="18"/>
                  <w:szCs w:val="18"/>
                </w:rPr>
                <w:delText xml:space="preserve">Click to </w:delText>
              </w:r>
              <w:commentRangeStart w:id="194"/>
              <w:r w:rsidDel="00F74F09">
                <w:rPr>
                  <w:rFonts w:cs="Segoe UI"/>
                  <w:sz w:val="18"/>
                  <w:szCs w:val="18"/>
                </w:rPr>
                <w:delText xml:space="preserve">fonlama </w:delText>
              </w:r>
              <w:commentRangeEnd w:id="194"/>
              <w:r w:rsidDel="00F74F09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194"/>
              </w:r>
              <w:r w:rsidDel="00F74F09">
                <w:rPr>
                  <w:rFonts w:cs="Segoe UI"/>
                  <w:sz w:val="18"/>
                  <w:szCs w:val="18"/>
                </w:rPr>
                <w:delText>from top menu</w:delText>
              </w:r>
            </w:del>
            <w:ins w:id="195" w:author="Hamit Dogan" w:date="2018-11-14T12:24:00Z">
              <w:del w:id="196" w:author="Arda Tanyeri" w:date="2018-11-14T13:52:00Z">
                <w:r w:rsidDel="00F74F09">
                  <w:rPr>
                    <w:rFonts w:cs="Segoe UI"/>
                    <w:sz w:val="18"/>
                    <w:szCs w:val="18"/>
                  </w:rPr>
                  <w:delText>Click to top menu item of</w:delText>
                </w:r>
              </w:del>
            </w:ins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  <w:tcPrChange w:id="197" w:author="Arda Tanyeri" w:date="2018-11-14T17:34:00Z">
              <w:tcPr>
                <w:tcW w:w="100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4A02D43" w14:textId="0D1E2D94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proofErr w:type="spellStart"/>
            <w:ins w:id="198" w:author="Arda Tanyeri" w:date="2018-11-14T13:53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  <w:proofErr w:type="spellEnd"/>
            <w:del w:id="199" w:author="Arda Tanyeri" w:date="2018-11-14T13:53:00Z">
              <w:r w:rsidDel="003E332E">
                <w:rPr>
                  <w:rFonts w:cs="Segoe UI"/>
                  <w:sz w:val="18"/>
                  <w:szCs w:val="18"/>
                </w:rPr>
                <w:delText xml:space="preserve">Enter </w:delText>
              </w:r>
            </w:del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  <w:tcPrChange w:id="200" w:author="Arda Tanyeri" w:date="2018-11-14T17:34:00Z">
              <w:tcPr>
                <w:tcW w:w="77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FF54F29" w14:textId="59C73645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del w:id="201" w:author="Arda Tanyeri" w:date="2018-11-14T13:53:00Z">
              <w:r w:rsidDel="003E332E">
                <w:rPr>
                  <w:rFonts w:cs="Segoe UI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702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02" w:author="Arda Tanyeri" w:date="2018-11-14T17:34:00Z">
              <w:tcPr>
                <w:tcW w:w="1922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0EAC059" w14:textId="77777777" w:rsidR="00A6135A" w:rsidRPr="0055559C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03" w:author="Arda Tanyeri" w:date="2018-11-14T17:34:00Z">
              <w:tcPr>
                <w:tcW w:w="1906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8E1D1C1" w14:textId="75066728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204" w:author="Arda Tanyeri" w:date="2018-11-14T13:53:00Z">
              <w:r>
                <w:rPr>
                  <w:rFonts w:cs="Segoe UI"/>
                  <w:sz w:val="18"/>
                  <w:szCs w:val="18"/>
                </w:rPr>
                <w:t>Fonlama</w:t>
              </w:r>
            </w:ins>
            <w:ins w:id="205" w:author="Hamit Dogan" w:date="2018-11-14T12:25:00Z">
              <w:del w:id="206" w:author="Arda Tanyeri" w:date="2018-11-14T13:53:00Z">
                <w:r w:rsidDel="003E332E">
                  <w:rPr>
                    <w:rFonts w:cs="Segoe UI"/>
                    <w:sz w:val="18"/>
                    <w:szCs w:val="18"/>
                  </w:rPr>
                  <w:delText>fonlama</w:delText>
                </w:r>
              </w:del>
            </w:ins>
          </w:p>
        </w:tc>
      </w:tr>
      <w:tr w:rsidR="00A6135A" w:rsidRPr="000907AA" w14:paraId="66BF7E2D" w14:textId="77777777" w:rsidTr="00EC5725">
        <w:trPr>
          <w:gridAfter w:val="2"/>
          <w:wAfter w:w="3850" w:type="dxa"/>
          <w:trPrChange w:id="207" w:author="Arda Tanyeri" w:date="2018-11-14T17:34:00Z">
            <w:trPr>
              <w:gridAfter w:val="2"/>
            </w:trPr>
          </w:trPrChange>
        </w:trPr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tcPrChange w:id="208" w:author="Arda Tanyeri" w:date="2018-11-14T17:34:00Z">
              <w:tcPr>
                <w:tcW w:w="545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56B2ABCF" w14:textId="775B5899" w:rsidR="00A6135A" w:rsidRPr="0055559C" w:rsidRDefault="00A6135A" w:rsidP="00A6135A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ins w:id="209" w:author="Arda Tanyeri" w:date="2018-11-14T16:57:00Z">
              <w:r>
                <w:rPr>
                  <w:rFonts w:cs="Segoe UI"/>
                  <w:sz w:val="18"/>
                  <w:szCs w:val="18"/>
                </w:rPr>
                <w:t>8</w:t>
              </w:r>
            </w:ins>
            <w:del w:id="210" w:author="Arda Tanyeri" w:date="2018-11-14T16:57:00Z">
              <w:r w:rsidDel="00A6135A">
                <w:rPr>
                  <w:rFonts w:cs="Segoe UI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935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11" w:author="Arda Tanyeri" w:date="2018-11-14T17:34:00Z">
              <w:tcPr>
                <w:tcW w:w="3150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F761A23" w14:textId="74A33B93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Click to the product</w:t>
            </w:r>
            <w:ins w:id="212" w:author="Hamit Dogan" w:date="2018-11-14T12:28:00Z">
              <w:r>
                <w:rPr>
                  <w:rFonts w:cs="Segoe UI"/>
                  <w:sz w:val="18"/>
                  <w:szCs w:val="18"/>
                </w:rPr>
                <w:t xml:space="preserve"> of</w:t>
              </w:r>
            </w:ins>
            <w:del w:id="213" w:author="Hamit Dogan" w:date="2018-11-14T12:28:00Z">
              <w:r w:rsidDel="00BB0D5A">
                <w:rPr>
                  <w:rFonts w:cs="Segoe UI"/>
                  <w:sz w:val="18"/>
                  <w:szCs w:val="18"/>
                </w:rPr>
                <w:delText xml:space="preserve">  </w:delText>
              </w:r>
              <w:commentRangeStart w:id="214"/>
              <w:r w:rsidDel="00BB0D5A">
                <w:rPr>
                  <w:rFonts w:cs="Segoe UI"/>
                  <w:sz w:val="18"/>
                  <w:szCs w:val="18"/>
                </w:rPr>
                <w:delText xml:space="preserve">New Smart Watch </w:delText>
              </w:r>
              <w:commentRangeEnd w:id="214"/>
              <w:r w:rsidDel="00BB0D5A">
                <w:rPr>
                  <w:rStyle w:val="CommentReference"/>
                  <w:rFonts w:asciiTheme="minorHAnsi" w:eastAsiaTheme="minorHAnsi" w:hAnsiTheme="minorHAnsi"/>
                  <w:lang w:eastAsia="en-US"/>
                </w:rPr>
                <w:commentReference w:id="214"/>
              </w:r>
              <w:r w:rsidDel="00BB0D5A">
                <w:rPr>
                  <w:rFonts w:cs="Segoe UI"/>
                  <w:sz w:val="18"/>
                  <w:szCs w:val="18"/>
                </w:rPr>
                <w:delText>on new page</w:delText>
              </w:r>
            </w:del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  <w:tcPrChange w:id="215" w:author="Arda Tanyeri" w:date="2018-11-14T17:34:00Z">
              <w:tcPr>
                <w:tcW w:w="100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0D586D0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  <w:tcPrChange w:id="216" w:author="Arda Tanyeri" w:date="2018-11-14T17:34:00Z">
              <w:tcPr>
                <w:tcW w:w="77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6AA181B9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17" w:author="Arda Tanyeri" w:date="2018-11-14T17:34:00Z">
              <w:tcPr>
                <w:tcW w:w="1922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50FA7DD5" w14:textId="77777777" w:rsidR="00A6135A" w:rsidRDefault="00A6135A" w:rsidP="00A6135A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18" w:author="Arda Tanyeri" w:date="2018-11-14T17:34:00Z">
              <w:tcPr>
                <w:tcW w:w="1906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34BA363C" w14:textId="6BA57A13" w:rsidR="00A6135A" w:rsidRDefault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  <w:pPrChange w:id="219" w:author="Hamit Dogan" w:date="2018-11-14T12:28:00Z">
                <w:pPr/>
              </w:pPrChange>
            </w:pPr>
            <w:ins w:id="220" w:author="Hamit Dogan" w:date="2018-11-14T12:28:00Z">
              <w:r w:rsidRPr="00BB0D5A">
                <w:rPr>
                  <w:rFonts w:cs="Segoe UI"/>
                  <w:sz w:val="18"/>
                  <w:szCs w:val="18"/>
                  <w:rPrChange w:id="221" w:author="Hamit Dogan" w:date="2018-11-14T12:28:00Z">
                    <w:rPr>
                      <w:rFonts w:eastAsiaTheme="minorHAnsi" w:cs="Segoe UI"/>
                      <w:b/>
                      <w:sz w:val="18"/>
                      <w:szCs w:val="18"/>
                      <w:lang w:eastAsia="en-US"/>
                    </w:rPr>
                  </w:rPrChange>
                </w:rPr>
                <w:t>“</w:t>
              </w:r>
            </w:ins>
            <w:ins w:id="222" w:author="Arda Tanyeri" w:date="2018-11-14T17:25:00Z">
              <w:r w:rsidR="00670A70">
                <w:rPr>
                  <w:rFonts w:cs="Segoe UI"/>
                  <w:sz w:val="18"/>
                  <w:szCs w:val="18"/>
                </w:rPr>
                <w:t>Yeni Hisler Kazandıran</w:t>
              </w:r>
              <w:r w:rsidR="00B859F5">
                <w:rPr>
                  <w:rFonts w:cs="Segoe UI"/>
                  <w:sz w:val="18"/>
                  <w:szCs w:val="18"/>
                </w:rPr>
                <w:t xml:space="preserve"> Akıllı Saat</w:t>
              </w:r>
            </w:ins>
            <w:ins w:id="223" w:author="Hamit Dogan" w:date="2018-11-14T12:38:00Z">
              <w:del w:id="224" w:author="Arda Tanyeri" w:date="2018-11-14T17:25:00Z">
                <w:r w:rsidDel="00670A70">
                  <w:rPr>
                    <w:rFonts w:cs="Segoe UI"/>
                    <w:sz w:val="18"/>
                    <w:szCs w:val="18"/>
                  </w:rPr>
                  <w:delText>FlaX Filament Üretim Makinesi</w:delText>
                </w:r>
              </w:del>
            </w:ins>
            <w:ins w:id="225" w:author="Hamit Dogan" w:date="2018-11-14T12:28:00Z">
              <w:r w:rsidRPr="00BB0D5A">
                <w:rPr>
                  <w:rFonts w:cs="Segoe UI"/>
                  <w:sz w:val="18"/>
                  <w:szCs w:val="18"/>
                  <w:rPrChange w:id="226" w:author="Hamit Dogan" w:date="2018-11-14T12:28:00Z">
                    <w:rPr>
                      <w:rFonts w:ascii="Consolas" w:eastAsiaTheme="minorHAnsi" w:hAnsi="Consolas"/>
                      <w:b/>
                      <w:color w:val="222222"/>
                      <w:sz w:val="18"/>
                      <w:szCs w:val="18"/>
                      <w:shd w:val="clear" w:color="auto" w:fill="FFFFFF"/>
                      <w:lang w:eastAsia="en-US"/>
                    </w:rPr>
                  </w:rPrChange>
                </w:rPr>
                <w:t>”</w:t>
              </w:r>
            </w:ins>
          </w:p>
        </w:tc>
      </w:tr>
      <w:tr w:rsidR="00A6135A" w:rsidRPr="000907AA" w14:paraId="2B4C2C4F" w14:textId="77777777" w:rsidTr="00EC5725">
        <w:trPr>
          <w:gridAfter w:val="2"/>
          <w:wAfter w:w="3850" w:type="dxa"/>
          <w:trPrChange w:id="227" w:author="Arda Tanyeri" w:date="2018-11-14T17:34:00Z">
            <w:trPr>
              <w:gridAfter w:val="2"/>
            </w:trPr>
          </w:trPrChange>
        </w:trPr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tcPrChange w:id="228" w:author="Arda Tanyeri" w:date="2018-11-14T17:34:00Z">
              <w:tcPr>
                <w:tcW w:w="545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5B587124" w14:textId="0662E62A" w:rsidR="00A6135A" w:rsidRPr="0055559C" w:rsidRDefault="00A6135A" w:rsidP="00A6135A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ins w:id="229" w:author="Arda Tanyeri" w:date="2018-11-14T16:57:00Z">
              <w:r>
                <w:rPr>
                  <w:rFonts w:cs="Segoe UI"/>
                  <w:sz w:val="18"/>
                  <w:szCs w:val="18"/>
                </w:rPr>
                <w:t>9</w:t>
              </w:r>
            </w:ins>
            <w:del w:id="230" w:author="Arda Tanyeri" w:date="2018-11-14T16:57:00Z">
              <w:r w:rsidDel="00A6135A">
                <w:rPr>
                  <w:rFonts w:cs="Segoe UI"/>
                  <w:sz w:val="18"/>
                  <w:szCs w:val="18"/>
                </w:rPr>
                <w:delText>4</w:delText>
              </w:r>
            </w:del>
          </w:p>
        </w:tc>
        <w:tc>
          <w:tcPr>
            <w:tcW w:w="1935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31" w:author="Arda Tanyeri" w:date="2018-11-14T17:34:00Z">
              <w:tcPr>
                <w:tcW w:w="3150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6AF96863" w14:textId="7CD1CAA9" w:rsidR="00A6135A" w:rsidRDefault="00A6135A" w:rsidP="00A6135A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Click to button of </w:t>
            </w:r>
            <w:del w:id="232" w:author="Hamit Dogan" w:date="2018-11-14T12:30:00Z">
              <w:r w:rsidDel="00934768">
                <w:rPr>
                  <w:sz w:val="18"/>
                </w:rPr>
                <w:delText>“Follow” on new page</w:delText>
              </w:r>
            </w:del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  <w:tcPrChange w:id="233" w:author="Arda Tanyeri" w:date="2018-11-14T17:34:00Z">
              <w:tcPr>
                <w:tcW w:w="100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7D2696E5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  <w:tcPrChange w:id="234" w:author="Arda Tanyeri" w:date="2018-11-14T17:34:00Z">
              <w:tcPr>
                <w:tcW w:w="77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C77D5FD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35" w:author="Arda Tanyeri" w:date="2018-11-14T17:34:00Z">
              <w:tcPr>
                <w:tcW w:w="1922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2C591C0F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36" w:author="Arda Tanyeri" w:date="2018-11-14T17:34:00Z">
              <w:tcPr>
                <w:tcW w:w="1906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71963A6C" w14:textId="5E641B18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ins w:id="237" w:author="Hamit Dogan" w:date="2018-11-14T12:30:00Z">
              <w:r>
                <w:rPr>
                  <w:rFonts w:cs="Segoe UI"/>
                  <w:sz w:val="18"/>
                  <w:szCs w:val="18"/>
                </w:rPr>
                <w:t>“</w:t>
              </w:r>
              <w:r>
                <w:rPr>
                  <w:sz w:val="18"/>
                </w:rPr>
                <w:t>Takip Et”</w:t>
              </w:r>
            </w:ins>
          </w:p>
        </w:tc>
      </w:tr>
      <w:tr w:rsidR="00A6135A" w:rsidRPr="000907AA" w14:paraId="63335F6E" w14:textId="77777777" w:rsidTr="00EC5725">
        <w:trPr>
          <w:gridAfter w:val="2"/>
          <w:wAfter w:w="3850" w:type="dxa"/>
          <w:trPrChange w:id="238" w:author="Arda Tanyeri" w:date="2018-11-14T17:34:00Z">
            <w:trPr>
              <w:gridAfter w:val="2"/>
            </w:trPr>
          </w:trPrChange>
        </w:trPr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tcPrChange w:id="239" w:author="Arda Tanyeri" w:date="2018-11-14T17:34:00Z">
              <w:tcPr>
                <w:tcW w:w="545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244C9BE8" w14:textId="62776E24" w:rsidR="00A6135A" w:rsidRPr="009B3F16" w:rsidRDefault="00A6135A" w:rsidP="00A6135A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ins w:id="240" w:author="Arda Tanyeri" w:date="2018-11-14T16:57:00Z">
              <w:r>
                <w:rPr>
                  <w:sz w:val="18"/>
                </w:rPr>
                <w:t>10</w:t>
              </w:r>
            </w:ins>
            <w:del w:id="241" w:author="Arda Tanyeri" w:date="2018-11-14T16:57:00Z">
              <w:r w:rsidRPr="009B3F16" w:rsidDel="00A6135A">
                <w:rPr>
                  <w:sz w:val="18"/>
                </w:rPr>
                <w:delText>5</w:delText>
              </w:r>
            </w:del>
          </w:p>
        </w:tc>
        <w:tc>
          <w:tcPr>
            <w:tcW w:w="1935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42" w:author="Arda Tanyeri" w:date="2018-11-14T17:34:00Z">
              <w:tcPr>
                <w:tcW w:w="3150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2A05D884" w14:textId="1314988C" w:rsidR="00A6135A" w:rsidRPr="00D3249B" w:rsidRDefault="00A6135A" w:rsidP="00A6135A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del w:id="243" w:author="Hamit Dogan" w:date="2018-11-13T07:35:00Z">
              <w:r w:rsidDel="002A4CD0">
                <w:rPr>
                  <w:rFonts w:ascii="Calibri Light" w:hAnsi="Calibri Light"/>
                  <w:sz w:val="18"/>
                </w:rPr>
                <w:delText xml:space="preserve">. </w:delText>
              </w:r>
            </w:del>
            <w:r>
              <w:rPr>
                <w:rFonts w:ascii="Calibri Light" w:hAnsi="Calibri Light"/>
                <w:sz w:val="18"/>
              </w:rPr>
              <w:t xml:space="preserve">Check </w:t>
            </w:r>
            <w:ins w:id="244" w:author="Hamit Dogan" w:date="2018-11-14T12:31:00Z">
              <w:r>
                <w:rPr>
                  <w:rFonts w:ascii="Calibri Light" w:hAnsi="Calibri Light"/>
                  <w:sz w:val="18"/>
                </w:rPr>
                <w:t xml:space="preserve">pop up </w:t>
              </w:r>
            </w:ins>
            <w:r>
              <w:rPr>
                <w:rFonts w:ascii="Calibri Light" w:hAnsi="Calibri Light"/>
                <w:sz w:val="18"/>
              </w:rPr>
              <w:t>message of</w:t>
            </w:r>
            <w:del w:id="245" w:author="Hamit Dogan" w:date="2018-11-14T12:31:00Z">
              <w:r w:rsidDel="00934768">
                <w:rPr>
                  <w:rFonts w:ascii="Calibri Light" w:hAnsi="Calibri Light"/>
                  <w:sz w:val="18"/>
                </w:rPr>
                <w:delText xml:space="preserve"> Project is added to your list on popup </w:delText>
              </w:r>
            </w:del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  <w:tcPrChange w:id="246" w:author="Arda Tanyeri" w:date="2018-11-14T17:34:00Z">
              <w:tcPr>
                <w:tcW w:w="100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3D501380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  <w:tcPrChange w:id="247" w:author="Arda Tanyeri" w:date="2018-11-14T17:34:00Z">
              <w:tcPr>
                <w:tcW w:w="77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408DD48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48" w:author="Arda Tanyeri" w:date="2018-11-14T17:34:00Z">
              <w:tcPr>
                <w:tcW w:w="1922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231DED72" w14:textId="77777777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49" w:author="Arda Tanyeri" w:date="2018-11-14T17:34:00Z">
              <w:tcPr>
                <w:tcW w:w="1906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E2B0388" w14:textId="74F93758" w:rsidR="00A6135A" w:rsidRDefault="00A6135A" w:rsidP="00A6135A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commentRangeStart w:id="250"/>
            <w:commentRangeEnd w:id="250"/>
            <w:r>
              <w:rPr>
                <w:rStyle w:val="CommentReference"/>
                <w:rFonts w:asciiTheme="minorHAnsi" w:eastAsiaTheme="minorHAnsi" w:hAnsiTheme="minorHAnsi"/>
                <w:lang w:eastAsia="en-US"/>
              </w:rPr>
              <w:commentReference w:id="250"/>
            </w:r>
            <w:ins w:id="251" w:author="Hamit Dogan" w:date="2018-11-14T12:30:00Z">
              <w:r w:rsidRPr="00934768">
                <w:rPr>
                  <w:sz w:val="18"/>
                  <w:rPrChange w:id="252" w:author="Hamit Dogan" w:date="2018-11-14T12:31:00Z">
                    <w:rPr>
                      <w:b/>
                      <w:sz w:val="18"/>
                    </w:rPr>
                  </w:rPrChange>
                </w:rPr>
                <w:t>“Proje takip listenize eklendi.”</w:t>
              </w:r>
              <w:r w:rsidRPr="00496CB1">
                <w:rPr>
                  <w:b/>
                  <w:sz w:val="18"/>
                </w:rPr>
                <w:t xml:space="preserve">  </w:t>
              </w:r>
            </w:ins>
          </w:p>
        </w:tc>
      </w:tr>
      <w:tr w:rsidR="00EC5725" w:rsidRPr="000907AA" w14:paraId="24CE400B" w14:textId="20744FDF" w:rsidTr="00EC5725">
        <w:tblPrEx>
          <w:tblPrExChange w:id="253" w:author="Arda Tanyeri" w:date="2018-11-14T17:34:00Z">
            <w:tblPrEx>
              <w:tblW w:w="13145" w:type="dxa"/>
            </w:tblPrEx>
          </w:tblPrExChange>
        </w:tblPrEx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tcPrChange w:id="254" w:author="Arda Tanyeri" w:date="2018-11-14T17:34:00Z">
              <w:tcPr>
                <w:tcW w:w="54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4E0F5CC" w14:textId="759C4273" w:rsidR="00EC5725" w:rsidRPr="009B3F16" w:rsidRDefault="00EC5725" w:rsidP="00EC5725">
            <w:pPr>
              <w:pStyle w:val="Header"/>
              <w:tabs>
                <w:tab w:val="left" w:pos="720"/>
              </w:tabs>
              <w:rPr>
                <w:sz w:val="18"/>
              </w:rPr>
              <w:pPrChange w:id="255" w:author="Arda Tanyeri" w:date="2018-11-14T17:34:00Z">
                <w:pPr>
                  <w:pStyle w:val="Header"/>
                  <w:tabs>
                    <w:tab w:val="left" w:pos="720"/>
                  </w:tabs>
                  <w:jc w:val="center"/>
                </w:pPr>
              </w:pPrChange>
            </w:pPr>
            <w:ins w:id="256" w:author="Arda Tanyeri" w:date="2018-11-14T17:34:00Z">
              <w:r>
                <w:rPr>
                  <w:sz w:val="18"/>
                </w:rPr>
                <w:t>11</w:t>
              </w:r>
            </w:ins>
            <w:del w:id="257" w:author="Arda Tanyeri" w:date="2018-11-14T16:57:00Z">
              <w:r w:rsidDel="00A6135A">
                <w:rPr>
                  <w:sz w:val="18"/>
                </w:rPr>
                <w:delText>6</w:delText>
              </w:r>
            </w:del>
          </w:p>
        </w:tc>
        <w:tc>
          <w:tcPr>
            <w:tcW w:w="1689" w:type="dxa"/>
            <w:tcPrChange w:id="258" w:author="Arda Tanyeri" w:date="2018-11-14T17:34:00Z">
              <w:tcPr>
                <w:tcW w:w="2521" w:type="dxa"/>
              </w:tcPr>
            </w:tcPrChange>
          </w:tcPr>
          <w:p w14:paraId="2928F47B" w14:textId="247FBF0A" w:rsidR="00EC5725" w:rsidRPr="000907AA" w:rsidRDefault="00EC5725" w:rsidP="00EC5725">
            <w:proofErr w:type="spellStart"/>
            <w:ins w:id="259" w:author="Arda Tanyeri" w:date="2018-11-14T17:34:00Z">
              <w:r>
                <w:rPr>
                  <w:sz w:val="18"/>
                </w:rPr>
                <w:t>Exit</w:t>
              </w:r>
              <w:proofErr w:type="spellEnd"/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from</w:t>
              </w:r>
              <w:proofErr w:type="spellEnd"/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webpage</w:t>
              </w:r>
            </w:ins>
            <w:proofErr w:type="spellEnd"/>
          </w:p>
        </w:tc>
        <w:tc>
          <w:tcPr>
            <w:tcW w:w="2521" w:type="dxa"/>
            <w:gridSpan w:val="4"/>
            <w:tcPrChange w:id="260" w:author="Arda Tanyeri" w:date="2018-11-14T17:34:00Z">
              <w:tcPr>
                <w:tcW w:w="2521" w:type="dxa"/>
                <w:gridSpan w:val="4"/>
              </w:tcPr>
            </w:tcPrChange>
          </w:tcPr>
          <w:p w14:paraId="2337DDB0" w14:textId="53D09595" w:rsidR="00EC5725" w:rsidRPr="000907AA" w:rsidRDefault="00EC5725" w:rsidP="00EC5725">
            <w:ins w:id="261" w:author="Arda Tanyeri" w:date="2018-11-14T17:34:00Z">
              <w:r>
                <w:rPr>
                  <w:rFonts w:cs="Segoe UI"/>
                  <w:sz w:val="18"/>
                  <w:szCs w:val="18"/>
                </w:rPr>
                <w:t>Read</w:t>
              </w:r>
            </w:ins>
          </w:p>
        </w:tc>
        <w:tc>
          <w:tcPr>
            <w:tcW w:w="2521" w:type="dxa"/>
            <w:gridSpan w:val="2"/>
            <w:tcPrChange w:id="262" w:author="Arda Tanyeri" w:date="2018-11-14T17:34:00Z">
              <w:tcPr>
                <w:tcW w:w="2521" w:type="dxa"/>
                <w:gridSpan w:val="2"/>
              </w:tcPr>
            </w:tcPrChange>
          </w:tcPr>
          <w:p w14:paraId="31407BF6" w14:textId="77777777" w:rsidR="00EC5725" w:rsidRPr="000907AA" w:rsidRDefault="00EC5725" w:rsidP="00EC5725"/>
        </w:tc>
        <w:tc>
          <w:tcPr>
            <w:tcW w:w="2521" w:type="dxa"/>
            <w:gridSpan w:val="2"/>
            <w:tcPrChange w:id="263" w:author="Arda Tanyeri" w:date="2018-11-14T17:34:00Z">
              <w:tcPr>
                <w:tcW w:w="2521" w:type="dxa"/>
                <w:gridSpan w:val="2"/>
              </w:tcPr>
            </w:tcPrChange>
          </w:tcPr>
          <w:p w14:paraId="11E049BD" w14:textId="77777777" w:rsidR="00EC5725" w:rsidRPr="000907AA" w:rsidRDefault="00EC5725" w:rsidP="00EC5725"/>
        </w:tc>
        <w:tc>
          <w:tcPr>
            <w:tcW w:w="2521" w:type="dxa"/>
            <w:tcPrChange w:id="264" w:author="Arda Tanyeri" w:date="2018-11-14T17:34:00Z">
              <w:tcPr>
                <w:tcW w:w="2521" w:type="dxa"/>
              </w:tcPr>
            </w:tcPrChange>
          </w:tcPr>
          <w:p w14:paraId="64798211" w14:textId="77777777" w:rsidR="00EC5725" w:rsidRPr="000907AA" w:rsidRDefault="00EC5725" w:rsidP="00EC5725"/>
        </w:tc>
      </w:tr>
      <w:tr w:rsidR="00EC5725" w:rsidRPr="000907AA" w:rsidDel="00EC5725" w14:paraId="407AB7CD" w14:textId="0BCBE02E" w:rsidTr="00EC5725">
        <w:trPr>
          <w:gridAfter w:val="2"/>
          <w:wAfter w:w="3850" w:type="dxa"/>
          <w:del w:id="265" w:author="Arda Tanyeri" w:date="2018-11-14T17:34:00Z"/>
          <w:trPrChange w:id="266" w:author="Arda Tanyeri" w:date="2018-11-14T17:34:00Z">
            <w:trPr>
              <w:gridAfter w:val="2"/>
            </w:trPr>
          </w:trPrChange>
        </w:trPr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tcPrChange w:id="267" w:author="Arda Tanyeri" w:date="2018-11-14T17:34:00Z">
              <w:tcPr>
                <w:tcW w:w="545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77BA277" w14:textId="2A642FA0" w:rsidR="00EC5725" w:rsidRPr="009B3F16" w:rsidDel="00EC5725" w:rsidRDefault="00EC5725" w:rsidP="00EC5725">
            <w:pPr>
              <w:pStyle w:val="Header"/>
              <w:tabs>
                <w:tab w:val="left" w:pos="720"/>
              </w:tabs>
              <w:jc w:val="center"/>
              <w:rPr>
                <w:del w:id="268" w:author="Arda Tanyeri" w:date="2018-11-14T17:34:00Z"/>
                <w:sz w:val="18"/>
              </w:rPr>
            </w:pPr>
            <w:del w:id="269" w:author="Arda Tanyeri" w:date="2018-11-14T17:34:00Z">
              <w:r w:rsidDel="00EC5725">
                <w:rPr>
                  <w:sz w:val="18"/>
                </w:rPr>
                <w:delText>7</w:delText>
              </w:r>
            </w:del>
          </w:p>
        </w:tc>
        <w:tc>
          <w:tcPr>
            <w:tcW w:w="1935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70" w:author="Arda Tanyeri" w:date="2018-11-14T17:34:00Z">
              <w:tcPr>
                <w:tcW w:w="3150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7D14791B" w14:textId="4BEFA895" w:rsidR="00EC5725" w:rsidDel="00EC5725" w:rsidRDefault="00EC5725" w:rsidP="00EC5725">
            <w:pPr>
              <w:pStyle w:val="Header"/>
              <w:tabs>
                <w:tab w:val="left" w:pos="720"/>
              </w:tabs>
              <w:rPr>
                <w:del w:id="271" w:author="Arda Tanyeri" w:date="2018-11-14T17:34:00Z"/>
                <w:sz w:val="18"/>
              </w:rPr>
            </w:pPr>
            <w:del w:id="272" w:author="Arda Tanyeri" w:date="2018-11-14T17:34:00Z">
              <w:r w:rsidDel="00EC5725">
                <w:rPr>
                  <w:sz w:val="18"/>
                </w:rPr>
                <w:delText>Exit from webpage</w:delText>
              </w:r>
            </w:del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  <w:tcPrChange w:id="273" w:author="Arda Tanyeri" w:date="2018-11-14T17:34:00Z">
              <w:tcPr>
                <w:tcW w:w="100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57704C3" w14:textId="14F1673E" w:rsidR="00EC5725" w:rsidDel="00EC5725" w:rsidRDefault="00EC5725" w:rsidP="00EC5725">
            <w:pPr>
              <w:pStyle w:val="Header"/>
              <w:tabs>
                <w:tab w:val="left" w:pos="720"/>
              </w:tabs>
              <w:rPr>
                <w:del w:id="274" w:author="Arda Tanyeri" w:date="2018-11-14T17:34:00Z"/>
                <w:rFonts w:cs="Segoe UI"/>
                <w:sz w:val="18"/>
                <w:szCs w:val="18"/>
              </w:rPr>
            </w:pPr>
            <w:del w:id="275" w:author="Arda Tanyeri" w:date="2018-11-14T17:34:00Z">
              <w:r w:rsidDel="00EC5725">
                <w:rPr>
                  <w:rFonts w:cs="Segoe UI"/>
                  <w:sz w:val="18"/>
                  <w:szCs w:val="18"/>
                </w:rPr>
                <w:delText>Read</w:delText>
              </w:r>
            </w:del>
          </w:p>
        </w:tc>
        <w:tc>
          <w:tcPr>
            <w:tcW w:w="765" w:type="dxa"/>
            <w:tcBorders>
              <w:top w:val="single" w:sz="12" w:space="0" w:color="auto"/>
              <w:bottom w:val="single" w:sz="12" w:space="0" w:color="auto"/>
            </w:tcBorders>
            <w:tcPrChange w:id="276" w:author="Arda Tanyeri" w:date="2018-11-14T17:34:00Z">
              <w:tcPr>
                <w:tcW w:w="770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1FE5B60" w14:textId="0C128374" w:rsidR="00EC5725" w:rsidDel="00EC5725" w:rsidRDefault="00EC5725" w:rsidP="00EC5725">
            <w:pPr>
              <w:pStyle w:val="Header"/>
              <w:tabs>
                <w:tab w:val="left" w:pos="720"/>
              </w:tabs>
              <w:rPr>
                <w:del w:id="277" w:author="Arda Tanyeri" w:date="2018-11-14T17:34:00Z"/>
                <w:rFonts w:cs="Segoe UI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78" w:author="Arda Tanyeri" w:date="2018-11-14T17:34:00Z">
              <w:tcPr>
                <w:tcW w:w="1922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66041DA2" w14:textId="3D49A905" w:rsidR="00EC5725" w:rsidDel="00EC5725" w:rsidRDefault="00EC5725" w:rsidP="00EC5725">
            <w:pPr>
              <w:pStyle w:val="Header"/>
              <w:tabs>
                <w:tab w:val="left" w:pos="720"/>
              </w:tabs>
              <w:rPr>
                <w:del w:id="279" w:author="Arda Tanyeri" w:date="2018-11-14T17:34:00Z"/>
                <w:rFonts w:cs="Segoe UI"/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280" w:author="Arda Tanyeri" w:date="2018-11-14T17:34:00Z">
              <w:tcPr>
                <w:tcW w:w="1906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46F1ACB0" w14:textId="4DE60147" w:rsidR="00EC5725" w:rsidDel="00EC5725" w:rsidRDefault="00EC5725" w:rsidP="00EC5725">
            <w:pPr>
              <w:pStyle w:val="Header"/>
              <w:tabs>
                <w:tab w:val="left" w:pos="720"/>
              </w:tabs>
              <w:rPr>
                <w:del w:id="281" w:author="Arda Tanyeri" w:date="2018-11-14T17:34:00Z"/>
                <w:rFonts w:cs="Segoe UI"/>
                <w:sz w:val="18"/>
                <w:szCs w:val="18"/>
              </w:rPr>
            </w:pPr>
          </w:p>
        </w:tc>
      </w:tr>
    </w:tbl>
    <w:p w14:paraId="3EEA0179" w14:textId="543C62EC" w:rsidR="00F51596" w:rsidDel="000F13F4" w:rsidRDefault="00F51596">
      <w:pPr>
        <w:rPr>
          <w:del w:id="282" w:author="Hamit Dogan" w:date="2018-11-14T12:04:00Z"/>
        </w:rPr>
      </w:pPr>
    </w:p>
    <w:p w14:paraId="2BABD7DE" w14:textId="7A853B35" w:rsidR="000F13F4" w:rsidRDefault="000F13F4" w:rsidP="00F51596">
      <w:pPr>
        <w:rPr>
          <w:ins w:id="283" w:author="Hamit Dogan" w:date="2018-11-14T12:50:00Z"/>
        </w:rPr>
      </w:pPr>
    </w:p>
    <w:p w14:paraId="67E107E7" w14:textId="77777777" w:rsidR="000F13F4" w:rsidRDefault="000F13F4" w:rsidP="000F13F4">
      <w:pPr>
        <w:pStyle w:val="Heading3"/>
        <w:numPr>
          <w:ilvl w:val="2"/>
          <w:numId w:val="5"/>
        </w:numPr>
        <w:spacing w:line="256" w:lineRule="auto"/>
        <w:rPr>
          <w:ins w:id="284" w:author="Hamit Dogan" w:date="2018-11-14T12:50:00Z"/>
        </w:rPr>
      </w:pPr>
      <w:ins w:id="285" w:author="Hamit Dogan" w:date="2018-11-14T12:50:00Z">
        <w:r>
          <w:t>&lt;Arı Kovanı Mail Listesi Kaydolma&gt;</w:t>
        </w:r>
      </w:ins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5"/>
        <w:gridCol w:w="6236"/>
      </w:tblGrid>
      <w:tr w:rsidR="000F13F4" w14:paraId="024A0F5E" w14:textId="77777777" w:rsidTr="000F13F4">
        <w:trPr>
          <w:ins w:id="286" w:author="Hamit Dogan" w:date="2018-11-14T12:50:00Z"/>
        </w:trPr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3EF91CAF" w14:textId="77777777" w:rsidR="000F13F4" w:rsidRDefault="000F13F4">
            <w:pPr>
              <w:pStyle w:val="Header"/>
              <w:tabs>
                <w:tab w:val="left" w:pos="720"/>
              </w:tabs>
              <w:rPr>
                <w:ins w:id="287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88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Servis ID ve Adı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75CE3166" w14:textId="77777777" w:rsidR="000F13F4" w:rsidRDefault="000F13F4">
            <w:pPr>
              <w:rPr>
                <w:ins w:id="289" w:author="Hamit Dogan" w:date="2018-11-14T12:50:00Z"/>
                <w:rFonts w:cs="Segoe UI"/>
              </w:rPr>
            </w:pPr>
            <w:ins w:id="290" w:author="Hamit Dogan" w:date="2018-11-14T12:50:00Z">
              <w:r>
                <w:rPr>
                  <w:rFonts w:cs="Segoe UI"/>
                </w:rPr>
                <w:t>Arıkovanı</w:t>
              </w:r>
            </w:ins>
          </w:p>
        </w:tc>
      </w:tr>
      <w:tr w:rsidR="000F13F4" w14:paraId="60BE1EAE" w14:textId="77777777" w:rsidTr="000F13F4">
        <w:trPr>
          <w:ins w:id="291" w:author="Hamit Dogan" w:date="2018-11-14T12:50:00Z"/>
        </w:trPr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14:paraId="6249042B" w14:textId="46EFD0A0" w:rsidR="000F13F4" w:rsidRDefault="000F13F4" w:rsidP="000F13F4">
            <w:pPr>
              <w:pStyle w:val="Header"/>
              <w:tabs>
                <w:tab w:val="left" w:pos="720"/>
              </w:tabs>
              <w:rPr>
                <w:ins w:id="292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93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Test Group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</w:tcPr>
          <w:p w14:paraId="2631D4D1" w14:textId="3E677E60" w:rsidR="000F13F4" w:rsidRDefault="000F13F4" w:rsidP="000F13F4">
            <w:pPr>
              <w:rPr>
                <w:ins w:id="294" w:author="Hamit Dogan" w:date="2018-11-14T12:50:00Z"/>
                <w:rFonts w:cs="Segoe UI"/>
              </w:rPr>
            </w:pPr>
            <w:ins w:id="295" w:author="Hamit Dogan" w:date="2018-11-14T12:51:00Z">
              <w:r>
                <w:t>Mail</w:t>
              </w:r>
              <w:r w:rsidR="008A78BB">
                <w:t xml:space="preserve"> Process</w:t>
              </w:r>
            </w:ins>
          </w:p>
        </w:tc>
      </w:tr>
      <w:tr w:rsidR="000F13F4" w14:paraId="7242E933" w14:textId="77777777" w:rsidTr="000F13F4">
        <w:trPr>
          <w:ins w:id="296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6E3C3F9E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297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298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Use Case Tanımı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186192A1" w14:textId="77777777" w:rsidR="000F13F4" w:rsidRDefault="000F13F4" w:rsidP="000F13F4">
            <w:pPr>
              <w:rPr>
                <w:ins w:id="299" w:author="Hamit Dogan" w:date="2018-11-14T12:50:00Z"/>
                <w:rFonts w:eastAsiaTheme="majorEastAsia"/>
                <w:sz w:val="24"/>
                <w:szCs w:val="24"/>
              </w:rPr>
            </w:pPr>
            <w:ins w:id="300" w:author="Hamit Dogan" w:date="2018-11-14T12:50:00Z">
              <w:r>
                <w:t>Arı Kovanı Mail Listesi Kaydolma</w:t>
              </w:r>
            </w:ins>
          </w:p>
        </w:tc>
      </w:tr>
      <w:tr w:rsidR="000F13F4" w14:paraId="443087D7" w14:textId="77777777" w:rsidTr="000F13F4">
        <w:trPr>
          <w:ins w:id="301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0BF94B02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302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03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Aktörler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75BF3A67" w14:textId="77777777" w:rsidR="000F13F4" w:rsidRDefault="000F13F4" w:rsidP="000F13F4">
            <w:pPr>
              <w:rPr>
                <w:ins w:id="304" w:author="Hamit Dogan" w:date="2018-11-14T12:50:00Z"/>
                <w:rFonts w:cs="Segoe UI"/>
              </w:rPr>
            </w:pPr>
            <w:ins w:id="305" w:author="Hamit Dogan" w:date="2018-11-14T12:50:00Z">
              <w:r>
                <w:rPr>
                  <w:rFonts w:cs="Segoe UI"/>
                </w:rPr>
                <w:t>Arıkovanı Web Sitesi</w:t>
              </w:r>
            </w:ins>
          </w:p>
        </w:tc>
      </w:tr>
      <w:tr w:rsidR="000F13F4" w14:paraId="48BBD051" w14:textId="77777777" w:rsidTr="000F13F4">
        <w:trPr>
          <w:ins w:id="306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14D817DA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307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08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Tetikleyici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</w:tcPr>
          <w:p w14:paraId="4117CA61" w14:textId="77777777" w:rsidR="000F13F4" w:rsidRDefault="000F13F4" w:rsidP="000F13F4">
            <w:pPr>
              <w:rPr>
                <w:ins w:id="309" w:author="Hamit Dogan" w:date="2018-11-14T12:50:00Z"/>
                <w:rFonts w:cs="Segoe UI"/>
              </w:rPr>
            </w:pPr>
          </w:p>
        </w:tc>
      </w:tr>
      <w:tr w:rsidR="000F13F4" w14:paraId="4202B368" w14:textId="77777777" w:rsidTr="000F13F4">
        <w:trPr>
          <w:ins w:id="310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hideMark/>
          </w:tcPr>
          <w:p w14:paraId="68338E89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311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12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Teknoloji ( .NET, Java, Rapor vb. )</w:t>
              </w:r>
              <w:r>
                <w:t xml:space="preserve">  </w:t>
              </w:r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sym w:font="Webdings" w:char="F0D0"/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  <w:hideMark/>
          </w:tcPr>
          <w:p w14:paraId="1CF0192E" w14:textId="77777777" w:rsidR="000F13F4" w:rsidRDefault="000F13F4" w:rsidP="000F13F4">
            <w:pPr>
              <w:rPr>
                <w:ins w:id="313" w:author="Hamit Dogan" w:date="2018-11-14T12:50:00Z"/>
                <w:rFonts w:cs="Segoe UI"/>
              </w:rPr>
            </w:pPr>
            <w:ins w:id="314" w:author="Hamit Dogan" w:date="2018-11-14T12:50:00Z">
              <w:r>
                <w:rPr>
                  <w:rFonts w:cs="Segoe UI"/>
                </w:rPr>
                <w:t>Java</w:t>
              </w:r>
            </w:ins>
          </w:p>
        </w:tc>
      </w:tr>
      <w:tr w:rsidR="000F13F4" w14:paraId="47D61E5E" w14:textId="77777777" w:rsidTr="000F13F4">
        <w:trPr>
          <w:ins w:id="315" w:author="Hamit Dogan" w:date="2018-11-14T12:50:00Z"/>
        </w:trPr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  <w:hideMark/>
          </w:tcPr>
          <w:p w14:paraId="7CA9715F" w14:textId="77777777" w:rsidR="000F13F4" w:rsidRDefault="000F13F4" w:rsidP="000F13F4">
            <w:pPr>
              <w:pStyle w:val="Header"/>
              <w:tabs>
                <w:tab w:val="left" w:pos="720"/>
              </w:tabs>
              <w:rPr>
                <w:ins w:id="316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17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İlgili Analist</w:t>
              </w:r>
            </w:ins>
          </w:p>
        </w:tc>
        <w:tc>
          <w:tcPr>
            <w:tcW w:w="6236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auto"/>
          </w:tcPr>
          <w:p w14:paraId="0B6F4C7D" w14:textId="77777777" w:rsidR="000F13F4" w:rsidRDefault="000F13F4" w:rsidP="000F13F4">
            <w:pPr>
              <w:rPr>
                <w:ins w:id="318" w:author="Hamit Dogan" w:date="2018-11-14T12:50:00Z"/>
                <w:rFonts w:cs="Segoe UI"/>
              </w:rPr>
            </w:pPr>
          </w:p>
        </w:tc>
      </w:tr>
    </w:tbl>
    <w:p w14:paraId="7C57D682" w14:textId="77777777" w:rsidR="000F13F4" w:rsidRDefault="000F13F4" w:rsidP="000F13F4">
      <w:pPr>
        <w:pStyle w:val="Heading4"/>
        <w:numPr>
          <w:ilvl w:val="0"/>
          <w:numId w:val="0"/>
        </w:numPr>
        <w:ind w:left="864"/>
        <w:rPr>
          <w:ins w:id="319" w:author="Hamit Dogan" w:date="2018-11-14T12:50:00Z"/>
        </w:rPr>
      </w:pPr>
      <w:ins w:id="320" w:author="Hamit Dogan" w:date="2018-11-14T12:50:00Z">
        <w:r>
          <w:t xml:space="preserve"> </w:t>
        </w:r>
      </w:ins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0"/>
        <w:gridCol w:w="2810"/>
        <w:gridCol w:w="940"/>
        <w:gridCol w:w="766"/>
        <w:gridCol w:w="1727"/>
        <w:gridCol w:w="2510"/>
      </w:tblGrid>
      <w:tr w:rsidR="004951F2" w14:paraId="0181CB88" w14:textId="77777777" w:rsidTr="00F327EE">
        <w:trPr>
          <w:ins w:id="321" w:author="Hamit Dogan" w:date="2018-11-14T12:50:00Z"/>
        </w:trPr>
        <w:tc>
          <w:tcPr>
            <w:tcW w:w="545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50CD3BAD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22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23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Sıra</w:t>
              </w:r>
            </w:ins>
          </w:p>
        </w:tc>
        <w:tc>
          <w:tcPr>
            <w:tcW w:w="31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6C773ED3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24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25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Adım</w:t>
              </w:r>
            </w:ins>
          </w:p>
        </w:tc>
        <w:tc>
          <w:tcPr>
            <w:tcW w:w="100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35B222D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26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27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 xml:space="preserve">Tip </w:t>
              </w:r>
            </w:ins>
          </w:p>
        </w:tc>
        <w:tc>
          <w:tcPr>
            <w:tcW w:w="77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14:paraId="0DEF1ABA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28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29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 xml:space="preserve">CFP Değeri </w:t>
              </w:r>
            </w:ins>
          </w:p>
        </w:tc>
        <w:tc>
          <w:tcPr>
            <w:tcW w:w="192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28E100C7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30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31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Ön Koşul</w:t>
              </w:r>
            </w:ins>
          </w:p>
        </w:tc>
        <w:tc>
          <w:tcPr>
            <w:tcW w:w="190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14:paraId="5AE79667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32" w:author="Hamit Dogan" w:date="2018-11-14T12:50:00Z"/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ins w:id="333" w:author="Hamit Dogan" w:date="2018-11-14T12:50:00Z">
              <w:r>
                <w:rPr>
                  <w:rFonts w:asciiTheme="majorHAnsi" w:hAnsiTheme="majorHAnsi" w:cs="Segoe UI"/>
                  <w:b/>
                  <w:color w:val="F2F2F2" w:themeColor="background1" w:themeShade="F2"/>
                  <w:szCs w:val="24"/>
                </w:rPr>
                <w:t>data</w:t>
              </w:r>
            </w:ins>
          </w:p>
        </w:tc>
      </w:tr>
      <w:tr w:rsidR="004951F2" w14:paraId="1EEE2F01" w14:textId="77777777" w:rsidTr="00F327EE">
        <w:trPr>
          <w:ins w:id="334" w:author="Hamit Dogan" w:date="2018-11-14T12:50:00Z"/>
        </w:trPr>
        <w:tc>
          <w:tcPr>
            <w:tcW w:w="545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B69D946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335" w:author="Hamit Dogan" w:date="2018-11-14T12:50:00Z"/>
                <w:rFonts w:cs="Segoe UI"/>
                <w:sz w:val="18"/>
                <w:szCs w:val="18"/>
              </w:rPr>
            </w:pPr>
          </w:p>
          <w:p w14:paraId="56C14D76" w14:textId="77777777" w:rsidR="000F13F4" w:rsidRDefault="000F13F4">
            <w:pPr>
              <w:pStyle w:val="Header"/>
              <w:tabs>
                <w:tab w:val="left" w:pos="720"/>
              </w:tabs>
              <w:jc w:val="center"/>
              <w:rPr>
                <w:ins w:id="336" w:author="Hamit Dogan" w:date="2018-11-14T12:50:00Z"/>
                <w:rFonts w:cs="Segoe UI"/>
                <w:sz w:val="18"/>
                <w:szCs w:val="18"/>
              </w:rPr>
            </w:pPr>
            <w:ins w:id="337" w:author="Hamit Dogan" w:date="2018-11-14T12:50:00Z">
              <w:r>
                <w:rPr>
                  <w:rFonts w:cs="Segoe UI"/>
                  <w:sz w:val="18"/>
                  <w:szCs w:val="18"/>
                </w:rPr>
                <w:t>1</w:t>
              </w:r>
            </w:ins>
          </w:p>
        </w:tc>
        <w:tc>
          <w:tcPr>
            <w:tcW w:w="3150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50C596FC" w14:textId="4AE77E9E" w:rsidR="000F13F4" w:rsidRDefault="008A78BB">
            <w:pPr>
              <w:pStyle w:val="Header"/>
              <w:tabs>
                <w:tab w:val="left" w:pos="720"/>
              </w:tabs>
              <w:rPr>
                <w:ins w:id="338" w:author="Hamit Dogan" w:date="2018-11-14T12:50:00Z"/>
                <w:rFonts w:cs="Segoe UI"/>
                <w:sz w:val="18"/>
                <w:szCs w:val="18"/>
              </w:rPr>
            </w:pPr>
            <w:ins w:id="339" w:author="Hamit Dogan" w:date="2018-11-14T12:52:00Z">
              <w:r>
                <w:rPr>
                  <w:rFonts w:cs="Segoe UI"/>
                  <w:sz w:val="18"/>
                  <w:szCs w:val="18"/>
                  <w:u w:val="single"/>
                </w:rPr>
                <w:t>Navigate to web page as</w:t>
              </w:r>
            </w:ins>
          </w:p>
        </w:tc>
        <w:tc>
          <w:tcPr>
            <w:tcW w:w="1000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73E29B2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40" w:author="Hamit Dogan" w:date="2018-11-14T12:50:00Z"/>
                <w:rFonts w:cs="Segoe UI"/>
                <w:sz w:val="18"/>
                <w:szCs w:val="18"/>
              </w:rPr>
            </w:pPr>
            <w:ins w:id="341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0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6D27DF0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42" w:author="Hamit Dogan" w:date="2018-11-14T12:50:00Z"/>
                <w:rFonts w:cs="Segoe UI"/>
                <w:sz w:val="18"/>
                <w:szCs w:val="18"/>
              </w:rPr>
            </w:pPr>
            <w:ins w:id="343" w:author="Hamit Dogan" w:date="2018-11-14T12:50:00Z">
              <w:r>
                <w:rPr>
                  <w:rFonts w:cs="Segoe UI"/>
                  <w:sz w:val="18"/>
                  <w:szCs w:val="18"/>
                </w:rPr>
                <w:t>0</w:t>
              </w:r>
            </w:ins>
          </w:p>
        </w:tc>
        <w:tc>
          <w:tcPr>
            <w:tcW w:w="1922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443625B9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44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6C51F342" w14:textId="7196828A" w:rsidR="000F13F4" w:rsidRDefault="000F13F4">
            <w:pPr>
              <w:pStyle w:val="Header"/>
              <w:tabs>
                <w:tab w:val="left" w:pos="720"/>
              </w:tabs>
              <w:rPr>
                <w:ins w:id="345" w:author="Hamit Dogan" w:date="2018-11-14T12:50:00Z"/>
                <w:rFonts w:cs="Segoe UI"/>
                <w:sz w:val="18"/>
                <w:szCs w:val="18"/>
              </w:rPr>
            </w:pPr>
            <w:ins w:id="346" w:author="Hamit Dogan" w:date="2018-11-14T12:50:00Z">
              <w:r>
                <w:rPr>
                  <w:rFonts w:cs="Segoe UI"/>
                  <w:sz w:val="18"/>
                  <w:szCs w:val="18"/>
                  <w:u w:val="single"/>
                </w:rPr>
                <w:t xml:space="preserve">Arıkovanı Ana </w:t>
              </w:r>
              <w:proofErr w:type="gramStart"/>
              <w:r>
                <w:rPr>
                  <w:rFonts w:cs="Segoe UI"/>
                  <w:sz w:val="18"/>
                  <w:szCs w:val="18"/>
                  <w:u w:val="single"/>
                </w:rPr>
                <w:t>Sayfası</w:t>
              </w:r>
            </w:ins>
            <w:ins w:id="347" w:author="Arda Tanyeri" w:date="2018-11-15T19:10:00Z">
              <w:r w:rsidR="003500E8">
                <w:rPr>
                  <w:rFonts w:cs="Segoe UI"/>
                  <w:sz w:val="18"/>
                  <w:szCs w:val="18"/>
                  <w:u w:val="single"/>
                </w:rPr>
                <w:t xml:space="preserve"> </w:t>
              </w:r>
            </w:ins>
            <w:ins w:id="348" w:author="Hamit Dogan" w:date="2018-11-14T13:20:00Z">
              <w:r w:rsidR="000715EB">
                <w:rPr>
                  <w:rFonts w:cs="Segoe UI"/>
                  <w:sz w:val="18"/>
                  <w:szCs w:val="18"/>
                </w:rPr>
                <w:t>:</w:t>
              </w:r>
            </w:ins>
            <w:proofErr w:type="gramEnd"/>
            <w:ins w:id="349" w:author="Arda Tanyeri" w:date="2018-11-15T19:10:00Z">
              <w:r w:rsidR="003500E8">
                <w:rPr>
                  <w:rFonts w:cs="Segoe UI"/>
                  <w:sz w:val="18"/>
                  <w:szCs w:val="18"/>
                </w:rPr>
                <w:t xml:space="preserve"> </w:t>
              </w:r>
            </w:ins>
            <w:ins w:id="350" w:author="Hamit Dogan" w:date="2018-11-14T13:21:00Z">
              <w:r w:rsidR="00441C0B">
                <w:rPr>
                  <w:rFonts w:cs="Segoe UI"/>
                  <w:sz w:val="18"/>
                  <w:szCs w:val="18"/>
                </w:rPr>
                <w:t xml:space="preserve"> </w:t>
              </w:r>
            </w:ins>
            <w:ins w:id="351" w:author="Hamit Dogan" w:date="2018-11-14T12:50:00Z">
              <w:r>
                <w:rPr>
                  <w:rFonts w:cs="Segoe UI"/>
                  <w:sz w:val="18"/>
                  <w:szCs w:val="18"/>
                </w:rPr>
                <w:t>https://arikovani.com/</w:t>
              </w:r>
            </w:ins>
          </w:p>
        </w:tc>
      </w:tr>
      <w:tr w:rsidR="004951F2" w14:paraId="5B273A35" w14:textId="77777777" w:rsidTr="00F327EE">
        <w:trPr>
          <w:ins w:id="352" w:author="Hamit Dogan" w:date="2018-11-14T12:50:00Z"/>
        </w:trPr>
        <w:tc>
          <w:tcPr>
            <w:tcW w:w="545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C1E2FF4" w14:textId="05ED4150" w:rsidR="000F13F4" w:rsidRDefault="00F327EE">
            <w:pPr>
              <w:pStyle w:val="Header"/>
              <w:tabs>
                <w:tab w:val="left" w:pos="720"/>
              </w:tabs>
              <w:jc w:val="center"/>
              <w:rPr>
                <w:ins w:id="353" w:author="Hamit Dogan" w:date="2018-11-14T12:50:00Z"/>
                <w:sz w:val="18"/>
              </w:rPr>
            </w:pPr>
            <w:ins w:id="354" w:author="Arda Tanyeri" w:date="2018-11-14T16:08:00Z">
              <w:r>
                <w:rPr>
                  <w:sz w:val="18"/>
                </w:rPr>
                <w:t>2</w:t>
              </w:r>
            </w:ins>
            <w:ins w:id="355" w:author="Hamit Dogan" w:date="2018-11-14T12:50:00Z">
              <w:del w:id="356" w:author="Arda Tanyeri" w:date="2018-11-14T16:08:00Z">
                <w:r w:rsidR="000F13F4" w:rsidDel="00F327EE">
                  <w:rPr>
                    <w:sz w:val="18"/>
                  </w:rPr>
                  <w:delText>5</w:delText>
                </w:r>
              </w:del>
            </w:ins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2D229964" w14:textId="4D7B5097" w:rsidR="000F13F4" w:rsidRDefault="000B339B">
            <w:pPr>
              <w:spacing w:before="100" w:beforeAutospacing="1" w:after="100" w:afterAutospacing="1" w:line="345" w:lineRule="atLeast"/>
              <w:jc w:val="left"/>
              <w:rPr>
                <w:ins w:id="357" w:author="Hamit Dogan" w:date="2018-11-14T12:50:00Z"/>
                <w:rFonts w:ascii="Calibri Light" w:hAnsi="Calibri Light"/>
                <w:sz w:val="18"/>
              </w:rPr>
            </w:pPr>
            <w:ins w:id="358" w:author="Hamit Dogan" w:date="2018-11-14T13:14:00Z">
              <w:r>
                <w:rPr>
                  <w:rFonts w:cs="Segoe UI"/>
                  <w:sz w:val="18"/>
                  <w:szCs w:val="18"/>
                </w:rPr>
                <w:t>Fill e</w:t>
              </w:r>
            </w:ins>
            <w:ins w:id="359" w:author="Arda Tanyeri" w:date="2018-11-14T15:12:00Z">
              <w:r w:rsidR="00FA4A28">
                <w:rPr>
                  <w:rFonts w:cs="Segoe UI"/>
                  <w:sz w:val="18"/>
                  <w:szCs w:val="18"/>
                </w:rPr>
                <w:t>-</w:t>
              </w:r>
            </w:ins>
            <w:ins w:id="360" w:author="Arda Tanyeri" w:date="2018-11-14T15:11:00Z">
              <w:r w:rsidR="00167D64">
                <w:rPr>
                  <w:rFonts w:cs="Segoe UI"/>
                  <w:sz w:val="18"/>
                  <w:szCs w:val="18"/>
                </w:rPr>
                <w:t>mail</w:t>
              </w:r>
            </w:ins>
            <w:ins w:id="361" w:author="Hamit Dogan" w:date="2018-11-14T13:14:00Z">
              <w:del w:id="362" w:author="Arda Tanyeri" w:date="2018-11-14T15:11:00Z">
                <w:r w:rsidDel="00167D64">
                  <w:rPr>
                    <w:rFonts w:cs="Segoe UI"/>
                    <w:sz w:val="18"/>
                    <w:szCs w:val="18"/>
                  </w:rPr>
                  <w:delText>-posta</w:delText>
                </w:r>
              </w:del>
              <w:r>
                <w:rPr>
                  <w:rFonts w:cs="Segoe UI"/>
                  <w:sz w:val="18"/>
                  <w:szCs w:val="18"/>
                </w:rPr>
                <w:t xml:space="preserve">  </w:t>
              </w:r>
              <w:proofErr w:type="spellStart"/>
              <w:r>
                <w:rPr>
                  <w:rFonts w:cs="Segoe UI"/>
                  <w:sz w:val="18"/>
                  <w:szCs w:val="18"/>
                </w:rPr>
                <w:t>textbox</w:t>
              </w:r>
              <w:proofErr w:type="spellEnd"/>
              <w:r>
                <w:rPr>
                  <w:rFonts w:cs="Segoe UI"/>
                  <w:sz w:val="18"/>
                  <w:szCs w:val="18"/>
                </w:rPr>
                <w:t xml:space="preserve"> as</w:t>
              </w:r>
            </w:ins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23636939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63" w:author="Hamit Dogan" w:date="2018-11-14T12:50:00Z"/>
                <w:rFonts w:cs="Segoe UI"/>
                <w:sz w:val="18"/>
                <w:szCs w:val="18"/>
              </w:rPr>
            </w:pPr>
            <w:ins w:id="364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37C865A8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65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1DF0AF7B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66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588C62B" w14:textId="142C4776" w:rsidR="000F13F4" w:rsidRDefault="000F13F4">
            <w:pPr>
              <w:pStyle w:val="Header"/>
              <w:tabs>
                <w:tab w:val="left" w:pos="720"/>
              </w:tabs>
              <w:rPr>
                <w:ins w:id="367" w:author="Hamit Dogan" w:date="2018-11-14T12:50:00Z"/>
                <w:rFonts w:cs="Segoe UI"/>
                <w:sz w:val="18"/>
                <w:szCs w:val="18"/>
              </w:rPr>
            </w:pPr>
            <w:ins w:id="368" w:author="Hamit Dogan" w:date="2018-11-14T12:50:00Z">
              <w:del w:id="369" w:author="Arda Tanyeri" w:date="2018-11-14T18:04:00Z">
                <w:r w:rsidDel="00301913">
                  <w:rPr>
                    <w:rFonts w:cs="Segoe UI"/>
                    <w:sz w:val="18"/>
                    <w:szCs w:val="18"/>
                  </w:rPr>
                  <w:delText>Test</w:delText>
                </w:r>
              </w:del>
            </w:ins>
            <w:proofErr w:type="gramStart"/>
            <w:ins w:id="370" w:author="Arda Tanyeri" w:date="2018-11-14T17:56:00Z">
              <w:r w:rsidR="00C111D6">
                <w:rPr>
                  <w:rFonts w:cs="Segoe UI"/>
                  <w:sz w:val="18"/>
                  <w:szCs w:val="18"/>
                </w:rPr>
                <w:t>bensu</w:t>
              </w:r>
            </w:ins>
            <w:ins w:id="371" w:author="Arda Tanyeri" w:date="2018-11-15T19:22:00Z">
              <w:r w:rsidR="008E23D6">
                <w:rPr>
                  <w:rFonts w:cs="Segoe UI"/>
                  <w:sz w:val="18"/>
                  <w:szCs w:val="18"/>
                </w:rPr>
                <w:t>test</w:t>
              </w:r>
            </w:ins>
            <w:proofErr w:type="gramEnd"/>
            <w:ins w:id="372" w:author="Hamit Dogan" w:date="2018-11-14T12:50:00Z">
              <w:del w:id="373" w:author="Arda Tanyeri" w:date="2018-11-14T16:09:00Z">
                <w:r w:rsidDel="00667D70">
                  <w:rPr>
                    <w:rFonts w:cs="Segoe UI"/>
                    <w:sz w:val="18"/>
                    <w:szCs w:val="18"/>
                  </w:rPr>
                  <w:delText>1</w:delText>
                </w:r>
                <w:r w:rsidDel="00B335FA">
                  <w:rPr>
                    <w:rFonts w:cs="Segoe UI"/>
                    <w:sz w:val="18"/>
                    <w:szCs w:val="18"/>
                  </w:rPr>
                  <w:delText>141</w:delText>
                </w:r>
              </w:del>
              <w:r>
                <w:rPr>
                  <w:rFonts w:cs="Segoe UI"/>
                  <w:sz w:val="18"/>
                  <w:szCs w:val="18"/>
                </w:rPr>
                <w:t>@gmail.com</w:t>
              </w:r>
            </w:ins>
          </w:p>
        </w:tc>
      </w:tr>
      <w:tr w:rsidR="004951F2" w14:paraId="7E800F50" w14:textId="77777777" w:rsidTr="00F327EE">
        <w:trPr>
          <w:ins w:id="374" w:author="Hamit Dogan" w:date="2018-11-14T12:50:00Z"/>
        </w:trPr>
        <w:tc>
          <w:tcPr>
            <w:tcW w:w="545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AF0F440" w14:textId="79EF442B" w:rsidR="000F13F4" w:rsidRDefault="00F327EE">
            <w:pPr>
              <w:pStyle w:val="Header"/>
              <w:tabs>
                <w:tab w:val="left" w:pos="720"/>
              </w:tabs>
              <w:jc w:val="center"/>
              <w:rPr>
                <w:ins w:id="375" w:author="Hamit Dogan" w:date="2018-11-14T12:50:00Z"/>
                <w:sz w:val="18"/>
              </w:rPr>
            </w:pPr>
            <w:ins w:id="376" w:author="Arda Tanyeri" w:date="2018-11-14T16:08:00Z">
              <w:r>
                <w:rPr>
                  <w:sz w:val="18"/>
                </w:rPr>
                <w:t>3</w:t>
              </w:r>
            </w:ins>
            <w:ins w:id="377" w:author="Hamit Dogan" w:date="2018-11-14T12:50:00Z">
              <w:del w:id="378" w:author="Arda Tanyeri" w:date="2018-11-14T16:08:00Z">
                <w:r w:rsidR="000F13F4" w:rsidDel="00F327EE">
                  <w:rPr>
                    <w:sz w:val="18"/>
                  </w:rPr>
                  <w:delText>6</w:delText>
                </w:r>
              </w:del>
            </w:ins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58D6EB6D" w14:textId="4700E635" w:rsidR="000B339B" w:rsidRDefault="000B339B">
            <w:pPr>
              <w:spacing w:before="100" w:beforeAutospacing="1" w:after="100" w:afterAutospacing="1" w:line="345" w:lineRule="atLeast"/>
              <w:rPr>
                <w:ins w:id="379" w:author="Hamit Dogan" w:date="2018-11-14T12:50:00Z"/>
                <w:rFonts w:ascii="Calibri Light" w:hAnsi="Calibri Light"/>
                <w:sz w:val="18"/>
              </w:rPr>
            </w:pPr>
            <w:ins w:id="380" w:author="Hamit Dogan" w:date="2018-11-14T13:14:00Z">
              <w:r>
                <w:rPr>
                  <w:sz w:val="18"/>
                </w:rPr>
                <w:t>Click to button of</w:t>
              </w:r>
            </w:ins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812ACEF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81" w:author="Hamit Dogan" w:date="2018-11-14T12:50:00Z"/>
                <w:rFonts w:cs="Segoe UI"/>
                <w:sz w:val="18"/>
                <w:szCs w:val="18"/>
              </w:rPr>
            </w:pPr>
            <w:ins w:id="382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0F811BBA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83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7116C4F" w14:textId="77777777" w:rsidR="000F13F4" w:rsidRDefault="000F13F4">
            <w:pPr>
              <w:pStyle w:val="Header"/>
              <w:tabs>
                <w:tab w:val="left" w:pos="720"/>
              </w:tabs>
              <w:rPr>
                <w:ins w:id="384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22750651" w14:textId="2B196C9F" w:rsidR="000F13F4" w:rsidRPr="00FA0DBD" w:rsidRDefault="000B339B">
            <w:pPr>
              <w:rPr>
                <w:ins w:id="385" w:author="Hamit Dogan" w:date="2018-11-14T12:50:00Z"/>
                <w:rPrChange w:id="386" w:author="Arda Tanyeri" w:date="2018-11-14T15:59:00Z">
                  <w:rPr>
                    <w:ins w:id="387" w:author="Hamit Dogan" w:date="2018-11-14T12:50:00Z"/>
                    <w:rFonts w:cs="Segoe UI"/>
                    <w:sz w:val="18"/>
                    <w:szCs w:val="18"/>
                  </w:rPr>
                </w:rPrChange>
              </w:rPr>
              <w:pPrChange w:id="388" w:author="Arda Tanyeri" w:date="2018-11-14T15:59:00Z">
                <w:pPr>
                  <w:pStyle w:val="Header"/>
                  <w:tabs>
                    <w:tab w:val="left" w:pos="720"/>
                  </w:tabs>
                </w:pPr>
              </w:pPrChange>
            </w:pPr>
            <w:ins w:id="389" w:author="Hamit Dogan" w:date="2018-11-14T13:14:00Z">
              <w:r>
                <w:rPr>
                  <w:rFonts w:cs="Segoe UI"/>
                  <w:b/>
                  <w:sz w:val="18"/>
                  <w:szCs w:val="18"/>
                </w:rPr>
                <w:t>“</w:t>
              </w:r>
            </w:ins>
            <w:proofErr w:type="spellStart"/>
            <w:proofErr w:type="gramStart"/>
            <w:ins w:id="390" w:author="Arda Tanyeri" w:date="2018-11-14T15:59:00Z">
              <w:r w:rsidR="00FA0DBD">
                <w:rPr>
                  <w:rFonts w:ascii="Menlo" w:hAnsi="Menlo" w:cs="Menlo"/>
                  <w:color w:val="222222"/>
                  <w:sz w:val="17"/>
                  <w:szCs w:val="17"/>
                  <w:shd w:val="clear" w:color="auto" w:fill="FFFFFF"/>
                </w:rPr>
                <w:t>button</w:t>
              </w:r>
              <w:proofErr w:type="gramEnd"/>
              <w:r w:rsidR="00FA0DBD">
                <w:rPr>
                  <w:rFonts w:ascii="Menlo" w:hAnsi="Menlo" w:cs="Menlo"/>
                  <w:color w:val="222222"/>
                  <w:sz w:val="17"/>
                  <w:szCs w:val="17"/>
                  <w:shd w:val="clear" w:color="auto" w:fill="FFFFFF"/>
                </w:rPr>
                <w:t>-submit-newsletter</w:t>
              </w:r>
            </w:ins>
            <w:proofErr w:type="spellEnd"/>
            <w:ins w:id="391" w:author="Hamit Dogan" w:date="2018-11-14T13:14:00Z">
              <w:del w:id="392" w:author="Arda Tanyeri" w:date="2018-11-14T15:59:00Z">
                <w:r w:rsidDel="00FA0DBD">
                  <w:rPr>
                    <w:rFonts w:cs="Segoe UI"/>
                    <w:b/>
                    <w:sz w:val="18"/>
                    <w:szCs w:val="18"/>
                  </w:rPr>
                  <w:delText>Abone Ol</w:delText>
                </w:r>
              </w:del>
              <w:r>
                <w:rPr>
                  <w:rFonts w:cs="Segoe UI"/>
                  <w:b/>
                  <w:sz w:val="18"/>
                  <w:szCs w:val="18"/>
                </w:rPr>
                <w:t>”</w:t>
              </w:r>
            </w:ins>
          </w:p>
        </w:tc>
      </w:tr>
      <w:tr w:rsidR="004951F2" w14:paraId="26A36E77" w14:textId="77777777" w:rsidTr="00F327EE">
        <w:trPr>
          <w:ins w:id="393" w:author="Hamit Dogan" w:date="2018-11-14T12:50:00Z"/>
        </w:trPr>
        <w:tc>
          <w:tcPr>
            <w:tcW w:w="545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1D8719E" w14:textId="6B1728F8" w:rsidR="000F13F4" w:rsidRDefault="00F327EE">
            <w:pPr>
              <w:pStyle w:val="Header"/>
              <w:tabs>
                <w:tab w:val="left" w:pos="720"/>
              </w:tabs>
              <w:jc w:val="center"/>
              <w:rPr>
                <w:ins w:id="394" w:author="Hamit Dogan" w:date="2018-11-14T12:50:00Z"/>
                <w:sz w:val="18"/>
              </w:rPr>
            </w:pPr>
            <w:ins w:id="395" w:author="Arda Tanyeri" w:date="2018-11-14T16:08:00Z">
              <w:r>
                <w:rPr>
                  <w:sz w:val="18"/>
                </w:rPr>
                <w:t>4</w:t>
              </w:r>
            </w:ins>
            <w:ins w:id="396" w:author="Hamit Dogan" w:date="2018-11-14T12:50:00Z">
              <w:del w:id="397" w:author="Arda Tanyeri" w:date="2018-11-14T16:08:00Z">
                <w:r w:rsidR="000F13F4" w:rsidDel="00F327EE">
                  <w:rPr>
                    <w:sz w:val="18"/>
                  </w:rPr>
                  <w:delText>7</w:delText>
                </w:r>
              </w:del>
            </w:ins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78B701F" w14:textId="42AD396D" w:rsidR="000F13F4" w:rsidRDefault="00BB39D0">
            <w:pPr>
              <w:pStyle w:val="Header"/>
              <w:tabs>
                <w:tab w:val="left" w:pos="720"/>
              </w:tabs>
              <w:rPr>
                <w:ins w:id="398" w:author="Hamit Dogan" w:date="2018-11-14T12:50:00Z"/>
                <w:rFonts w:cs="Segoe UI"/>
                <w:sz w:val="18"/>
                <w:szCs w:val="18"/>
              </w:rPr>
            </w:pPr>
            <w:commentRangeStart w:id="399"/>
            <w:ins w:id="400" w:author="Hamit Dogan" w:date="2018-11-14T13:15:00Z">
              <w:r>
                <w:rPr>
                  <w:sz w:val="18"/>
                </w:rPr>
                <w:t xml:space="preserve">Check </w:t>
              </w:r>
              <w:commentRangeEnd w:id="399"/>
              <w:r>
                <w:rPr>
                  <w:rStyle w:val="CommentReference"/>
                  <w:rFonts w:eastAsiaTheme="minorHAnsi"/>
                  <w:lang w:eastAsia="en-US"/>
                </w:rPr>
                <w:commentReference w:id="399"/>
              </w:r>
              <w:r>
                <w:rPr>
                  <w:sz w:val="18"/>
                </w:rPr>
                <w:t>the message on screen</w:t>
              </w:r>
            </w:ins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B59382A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01" w:author="Hamit Dogan" w:date="2018-11-14T12:50:00Z"/>
                <w:rFonts w:cs="Segoe UI"/>
                <w:sz w:val="18"/>
                <w:szCs w:val="18"/>
              </w:rPr>
            </w:pPr>
            <w:ins w:id="402" w:author="Hamit Dogan" w:date="2018-11-14T12:50:00Z">
              <w:r>
                <w:rPr>
                  <w:rFonts w:cs="Segoe UI"/>
                  <w:sz w:val="18"/>
                  <w:szCs w:val="18"/>
                </w:rPr>
                <w:t>Read</w:t>
              </w:r>
            </w:ins>
          </w:p>
        </w:tc>
        <w:tc>
          <w:tcPr>
            <w:tcW w:w="77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28CC9A78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03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4C4EC722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04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53A3F84" w14:textId="20D1ED4A" w:rsidR="000F13F4" w:rsidRDefault="000F13F4">
            <w:pPr>
              <w:pStyle w:val="Header"/>
              <w:tabs>
                <w:tab w:val="left" w:pos="720"/>
              </w:tabs>
              <w:rPr>
                <w:ins w:id="405" w:author="Hamit Dogan" w:date="2018-11-14T12:50:00Z"/>
                <w:rFonts w:cs="Segoe UI"/>
                <w:sz w:val="18"/>
                <w:szCs w:val="18"/>
              </w:rPr>
            </w:pPr>
            <w:ins w:id="406" w:author="Hamit Dogan" w:date="2018-11-14T12:50:00Z">
              <w:del w:id="407" w:author="Arda Tanyeri" w:date="2018-11-15T19:13:00Z">
                <w:r w:rsidDel="00B74DE3">
                  <w:rPr>
                    <w:rFonts w:cs="Segoe UI"/>
                    <w:sz w:val="18"/>
                    <w:szCs w:val="18"/>
                    <w:u w:val="single"/>
                  </w:rPr>
                  <w:delText>Başarılı Mesajı:</w:delText>
                </w:r>
                <w:r w:rsidDel="00B74DE3">
                  <w:rPr>
                    <w:rFonts w:cs="Segoe UI"/>
                    <w:sz w:val="18"/>
                    <w:szCs w:val="18"/>
                  </w:rPr>
                  <w:delText xml:space="preserve"> </w:delText>
                </w:r>
              </w:del>
              <w:proofErr w:type="spellStart"/>
              <w:r>
                <w:rPr>
                  <w:rFonts w:cs="Segoe UI"/>
                  <w:sz w:val="18"/>
                  <w:szCs w:val="18"/>
                </w:rPr>
                <w:t>Email</w:t>
              </w:r>
              <w:proofErr w:type="spellEnd"/>
              <w:r>
                <w:rPr>
                  <w:rFonts w:cs="Segoe UI"/>
                  <w:sz w:val="18"/>
                  <w:szCs w:val="18"/>
                </w:rPr>
                <w:t xml:space="preserve"> adresiniz</w:t>
              </w:r>
            </w:ins>
            <w:ins w:id="408" w:author="Hamit Dogan" w:date="2018-11-14T13:16:00Z">
              <w:r w:rsidR="00BB39D0">
                <w:rPr>
                  <w:rFonts w:cs="Segoe UI"/>
                  <w:sz w:val="18"/>
                  <w:szCs w:val="18"/>
                </w:rPr>
                <w:t xml:space="preserve"> </w:t>
              </w:r>
            </w:ins>
            <w:ins w:id="409" w:author="Hamit Dogan" w:date="2018-11-14T12:50:00Z">
              <w:r>
                <w:rPr>
                  <w:rFonts w:cs="Segoe UI"/>
                  <w:sz w:val="18"/>
                  <w:szCs w:val="18"/>
                </w:rPr>
                <w:t>haber grubuna eklenmiştir.</w:t>
              </w:r>
            </w:ins>
          </w:p>
        </w:tc>
      </w:tr>
      <w:tr w:rsidR="004951F2" w14:paraId="71DBD5DD" w14:textId="77777777" w:rsidTr="00F327EE">
        <w:trPr>
          <w:ins w:id="410" w:author="Hamit Dogan" w:date="2018-11-14T12:50:00Z"/>
        </w:trPr>
        <w:tc>
          <w:tcPr>
            <w:tcW w:w="545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66D197F4" w14:textId="728B9BF7" w:rsidR="000F13F4" w:rsidRDefault="00F327EE">
            <w:pPr>
              <w:pStyle w:val="Header"/>
              <w:tabs>
                <w:tab w:val="left" w:pos="720"/>
              </w:tabs>
              <w:jc w:val="center"/>
              <w:rPr>
                <w:ins w:id="411" w:author="Hamit Dogan" w:date="2018-11-14T12:50:00Z"/>
                <w:sz w:val="18"/>
              </w:rPr>
            </w:pPr>
            <w:ins w:id="412" w:author="Arda Tanyeri" w:date="2018-11-14T16:08:00Z">
              <w:r>
                <w:rPr>
                  <w:sz w:val="18"/>
                </w:rPr>
                <w:t>5</w:t>
              </w:r>
            </w:ins>
            <w:ins w:id="413" w:author="Hamit Dogan" w:date="2018-11-14T12:50:00Z">
              <w:del w:id="414" w:author="Arda Tanyeri" w:date="2018-11-14T16:08:00Z">
                <w:r w:rsidR="000F13F4" w:rsidDel="00F327EE">
                  <w:rPr>
                    <w:sz w:val="18"/>
                  </w:rPr>
                  <w:delText>8</w:delText>
                </w:r>
              </w:del>
            </w:ins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1BF6BD9" w14:textId="470D5DE3" w:rsidR="000F13F4" w:rsidRDefault="009B42B3">
            <w:pPr>
              <w:spacing w:before="100" w:beforeAutospacing="1" w:after="100" w:afterAutospacing="1" w:line="345" w:lineRule="atLeast"/>
              <w:jc w:val="left"/>
              <w:rPr>
                <w:ins w:id="415" w:author="Hamit Dogan" w:date="2018-11-14T12:50:00Z"/>
                <w:rFonts w:ascii="Calibri Light" w:hAnsi="Calibri Light"/>
                <w:sz w:val="18"/>
              </w:rPr>
            </w:pPr>
            <w:ins w:id="416" w:author="Hamit Dogan" w:date="2018-11-14T13:22:00Z">
              <w:r>
                <w:rPr>
                  <w:rFonts w:cs="Segoe UI"/>
                  <w:sz w:val="18"/>
                  <w:szCs w:val="18"/>
                </w:rPr>
                <w:t>Fill e-</w:t>
              </w:r>
            </w:ins>
            <w:ins w:id="417" w:author="Arda Tanyeri" w:date="2018-11-14T15:11:00Z">
              <w:r w:rsidR="00167D64">
                <w:rPr>
                  <w:rFonts w:cs="Segoe UI"/>
                  <w:sz w:val="18"/>
                  <w:szCs w:val="18"/>
                </w:rPr>
                <w:t>mail</w:t>
              </w:r>
            </w:ins>
            <w:ins w:id="418" w:author="Hamit Dogan" w:date="2018-11-14T13:22:00Z">
              <w:del w:id="419" w:author="Arda Tanyeri" w:date="2018-11-14T15:11:00Z">
                <w:r w:rsidDel="00167D64">
                  <w:rPr>
                    <w:rFonts w:cs="Segoe UI"/>
                    <w:sz w:val="18"/>
                    <w:szCs w:val="18"/>
                  </w:rPr>
                  <w:delText>posta</w:delText>
                </w:r>
              </w:del>
              <w:r>
                <w:rPr>
                  <w:rFonts w:cs="Segoe UI"/>
                  <w:sz w:val="18"/>
                  <w:szCs w:val="18"/>
                </w:rPr>
                <w:t xml:space="preserve">  </w:t>
              </w:r>
              <w:proofErr w:type="spellStart"/>
              <w:r>
                <w:rPr>
                  <w:rFonts w:cs="Segoe UI"/>
                  <w:sz w:val="18"/>
                  <w:szCs w:val="18"/>
                </w:rPr>
                <w:t>textbox</w:t>
              </w:r>
              <w:proofErr w:type="spellEnd"/>
              <w:r>
                <w:rPr>
                  <w:rFonts w:cs="Segoe UI"/>
                  <w:sz w:val="18"/>
                  <w:szCs w:val="18"/>
                </w:rPr>
                <w:t xml:space="preserve"> as</w:t>
              </w:r>
            </w:ins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7990F23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20" w:author="Hamit Dogan" w:date="2018-11-14T12:50:00Z"/>
                <w:rFonts w:cs="Segoe UI"/>
                <w:sz w:val="18"/>
                <w:szCs w:val="18"/>
              </w:rPr>
            </w:pPr>
            <w:ins w:id="421" w:author="Hamit Dogan" w:date="2018-11-14T12:50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45E6B178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22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3E3316E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23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490221E9" w14:textId="00BE56E4" w:rsidR="000F13F4" w:rsidRDefault="000F13F4">
            <w:pPr>
              <w:pStyle w:val="Header"/>
              <w:tabs>
                <w:tab w:val="left" w:pos="720"/>
              </w:tabs>
              <w:rPr>
                <w:ins w:id="424" w:author="Hamit Dogan" w:date="2018-11-14T12:50:00Z"/>
                <w:rFonts w:cs="Segoe UI"/>
                <w:sz w:val="18"/>
                <w:szCs w:val="18"/>
              </w:rPr>
            </w:pPr>
            <w:ins w:id="425" w:author="Hamit Dogan" w:date="2018-11-14T12:50:00Z">
              <w:del w:id="426" w:author="Arda Tanyeri" w:date="2018-11-14T18:04:00Z">
                <w:r w:rsidDel="00301913">
                  <w:rPr>
                    <w:rFonts w:cs="Segoe UI"/>
                    <w:sz w:val="18"/>
                    <w:szCs w:val="18"/>
                  </w:rPr>
                  <w:delText>Test</w:delText>
                </w:r>
              </w:del>
            </w:ins>
            <w:proofErr w:type="gramStart"/>
            <w:ins w:id="427" w:author="Arda Tanyeri" w:date="2018-11-14T17:56:00Z">
              <w:r w:rsidR="00C111D6">
                <w:rPr>
                  <w:rFonts w:cs="Segoe UI"/>
                  <w:sz w:val="18"/>
                  <w:szCs w:val="18"/>
                </w:rPr>
                <w:t>bensu</w:t>
              </w:r>
            </w:ins>
            <w:ins w:id="428" w:author="Arda Tanyeri" w:date="2018-11-15T19:22:00Z">
              <w:r w:rsidR="008E23D6">
                <w:rPr>
                  <w:rFonts w:cs="Segoe UI"/>
                  <w:sz w:val="18"/>
                  <w:szCs w:val="18"/>
                </w:rPr>
                <w:t>test</w:t>
              </w:r>
            </w:ins>
            <w:bookmarkStart w:id="429" w:name="_GoBack"/>
            <w:bookmarkEnd w:id="429"/>
            <w:proofErr w:type="gramEnd"/>
            <w:ins w:id="430" w:author="Hamit Dogan" w:date="2018-11-14T12:50:00Z">
              <w:del w:id="431" w:author="Arda Tanyeri" w:date="2018-11-14T16:09:00Z">
                <w:r w:rsidDel="00667D70">
                  <w:rPr>
                    <w:rFonts w:cs="Segoe UI"/>
                    <w:sz w:val="18"/>
                    <w:szCs w:val="18"/>
                  </w:rPr>
                  <w:delText>1141</w:delText>
                </w:r>
              </w:del>
              <w:r>
                <w:rPr>
                  <w:rFonts w:cs="Segoe UI"/>
                  <w:sz w:val="18"/>
                  <w:szCs w:val="18"/>
                </w:rPr>
                <w:t>@gmail.com</w:t>
              </w:r>
            </w:ins>
          </w:p>
        </w:tc>
      </w:tr>
      <w:tr w:rsidR="004951F2" w14:paraId="73BEF19E" w14:textId="77777777" w:rsidTr="00F327EE">
        <w:trPr>
          <w:ins w:id="432" w:author="Hamit Dogan" w:date="2018-11-14T12:50:00Z"/>
        </w:trPr>
        <w:tc>
          <w:tcPr>
            <w:tcW w:w="545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9A8608B" w14:textId="70EB45E5" w:rsidR="00BB39D0" w:rsidRDefault="00F327EE" w:rsidP="00BB39D0">
            <w:pPr>
              <w:pStyle w:val="Header"/>
              <w:tabs>
                <w:tab w:val="left" w:pos="720"/>
              </w:tabs>
              <w:jc w:val="center"/>
              <w:rPr>
                <w:ins w:id="433" w:author="Hamit Dogan" w:date="2018-11-14T12:50:00Z"/>
                <w:sz w:val="18"/>
              </w:rPr>
            </w:pPr>
            <w:ins w:id="434" w:author="Arda Tanyeri" w:date="2018-11-14T16:08:00Z">
              <w:r>
                <w:rPr>
                  <w:sz w:val="18"/>
                </w:rPr>
                <w:t>6</w:t>
              </w:r>
            </w:ins>
            <w:ins w:id="435" w:author="Hamit Dogan" w:date="2018-11-14T12:50:00Z">
              <w:del w:id="436" w:author="Arda Tanyeri" w:date="2018-11-14T16:08:00Z">
                <w:r w:rsidR="00BB39D0" w:rsidDel="00F327EE">
                  <w:rPr>
                    <w:sz w:val="18"/>
                  </w:rPr>
                  <w:delText>9</w:delText>
                </w:r>
              </w:del>
            </w:ins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6B8C85A4" w14:textId="2F809061" w:rsidR="00BB39D0" w:rsidRDefault="00BB39D0" w:rsidP="00BB39D0">
            <w:pPr>
              <w:spacing w:before="100" w:beforeAutospacing="1" w:after="100" w:afterAutospacing="1" w:line="345" w:lineRule="atLeast"/>
              <w:rPr>
                <w:ins w:id="437" w:author="Hamit Dogan" w:date="2018-11-14T12:50:00Z"/>
                <w:rFonts w:ascii="Calibri Light" w:hAnsi="Calibri Light"/>
                <w:sz w:val="18"/>
              </w:rPr>
            </w:pPr>
            <w:ins w:id="438" w:author="Hamit Dogan" w:date="2018-11-14T13:16:00Z">
              <w:r>
                <w:rPr>
                  <w:sz w:val="18"/>
                </w:rPr>
                <w:t>Click to button of</w:t>
              </w:r>
            </w:ins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8EFD9EB" w14:textId="2A4C5693" w:rsidR="00BB39D0" w:rsidRDefault="00BB39D0" w:rsidP="00BB39D0">
            <w:pPr>
              <w:pStyle w:val="Header"/>
              <w:tabs>
                <w:tab w:val="left" w:pos="720"/>
              </w:tabs>
              <w:rPr>
                <w:ins w:id="439" w:author="Hamit Dogan" w:date="2018-11-14T12:50:00Z"/>
                <w:rFonts w:cs="Segoe UI"/>
                <w:sz w:val="18"/>
                <w:szCs w:val="18"/>
              </w:rPr>
            </w:pPr>
            <w:ins w:id="440" w:author="Hamit Dogan" w:date="2018-11-14T13:16:00Z">
              <w:r>
                <w:rPr>
                  <w:rFonts w:cs="Segoe UI"/>
                  <w:sz w:val="18"/>
                  <w:szCs w:val="18"/>
                </w:rPr>
                <w:t>Enter</w:t>
              </w:r>
            </w:ins>
          </w:p>
        </w:tc>
        <w:tc>
          <w:tcPr>
            <w:tcW w:w="77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7487D13A" w14:textId="77777777" w:rsidR="00BB39D0" w:rsidRDefault="00BB39D0" w:rsidP="00BB39D0">
            <w:pPr>
              <w:pStyle w:val="Header"/>
              <w:tabs>
                <w:tab w:val="left" w:pos="720"/>
              </w:tabs>
              <w:rPr>
                <w:ins w:id="441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19729B81" w14:textId="77777777" w:rsidR="00BB39D0" w:rsidRDefault="00BB39D0" w:rsidP="00BB39D0">
            <w:pPr>
              <w:pStyle w:val="Header"/>
              <w:tabs>
                <w:tab w:val="left" w:pos="720"/>
              </w:tabs>
              <w:rPr>
                <w:ins w:id="442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5CC45A09" w14:textId="260F7E45" w:rsidR="00BB39D0" w:rsidRPr="00FA0DBD" w:rsidRDefault="00BB39D0">
            <w:pPr>
              <w:rPr>
                <w:ins w:id="443" w:author="Hamit Dogan" w:date="2018-11-14T12:50:00Z"/>
                <w:rPrChange w:id="444" w:author="Arda Tanyeri" w:date="2018-11-14T15:59:00Z">
                  <w:rPr>
                    <w:ins w:id="445" w:author="Hamit Dogan" w:date="2018-11-14T12:50:00Z"/>
                    <w:rFonts w:cs="Segoe UI"/>
                    <w:sz w:val="18"/>
                    <w:szCs w:val="18"/>
                  </w:rPr>
                </w:rPrChange>
              </w:rPr>
              <w:pPrChange w:id="446" w:author="Arda Tanyeri" w:date="2018-11-14T15:59:00Z">
                <w:pPr>
                  <w:pStyle w:val="Header"/>
                  <w:tabs>
                    <w:tab w:val="left" w:pos="720"/>
                  </w:tabs>
                </w:pPr>
              </w:pPrChange>
            </w:pPr>
            <w:ins w:id="447" w:author="Hamit Dogan" w:date="2018-11-14T13:16:00Z">
              <w:r>
                <w:rPr>
                  <w:rFonts w:cs="Segoe UI"/>
                  <w:b/>
                  <w:sz w:val="18"/>
                  <w:szCs w:val="18"/>
                </w:rPr>
                <w:t>“</w:t>
              </w:r>
            </w:ins>
            <w:proofErr w:type="spellStart"/>
            <w:proofErr w:type="gramStart"/>
            <w:ins w:id="448" w:author="Arda Tanyeri" w:date="2018-11-14T15:59:00Z">
              <w:r w:rsidR="00FA0DBD">
                <w:rPr>
                  <w:rFonts w:ascii="Menlo" w:hAnsi="Menlo" w:cs="Menlo"/>
                  <w:color w:val="222222"/>
                  <w:sz w:val="17"/>
                  <w:szCs w:val="17"/>
                  <w:shd w:val="clear" w:color="auto" w:fill="FFFFFF"/>
                </w:rPr>
                <w:t>button</w:t>
              </w:r>
              <w:proofErr w:type="gramEnd"/>
              <w:r w:rsidR="00FA0DBD">
                <w:rPr>
                  <w:rFonts w:ascii="Menlo" w:hAnsi="Menlo" w:cs="Menlo"/>
                  <w:color w:val="222222"/>
                  <w:sz w:val="17"/>
                  <w:szCs w:val="17"/>
                  <w:shd w:val="clear" w:color="auto" w:fill="FFFFFF"/>
                </w:rPr>
                <w:t>-submit-newsletter</w:t>
              </w:r>
            </w:ins>
            <w:proofErr w:type="spellEnd"/>
            <w:ins w:id="449" w:author="Hamit Dogan" w:date="2018-11-14T13:16:00Z">
              <w:del w:id="450" w:author="Arda Tanyeri" w:date="2018-11-14T15:59:00Z">
                <w:r w:rsidDel="00FA0DBD">
                  <w:rPr>
                    <w:rFonts w:cs="Segoe UI"/>
                    <w:b/>
                    <w:sz w:val="18"/>
                    <w:szCs w:val="18"/>
                  </w:rPr>
                  <w:delText>Abone Ol</w:delText>
                </w:r>
              </w:del>
              <w:r>
                <w:rPr>
                  <w:rFonts w:cs="Segoe UI"/>
                  <w:b/>
                  <w:sz w:val="18"/>
                  <w:szCs w:val="18"/>
                </w:rPr>
                <w:t>”</w:t>
              </w:r>
            </w:ins>
          </w:p>
        </w:tc>
      </w:tr>
      <w:tr w:rsidR="004951F2" w14:paraId="118D92C7" w14:textId="77777777" w:rsidTr="00F327EE">
        <w:trPr>
          <w:ins w:id="451" w:author="Hamit Dogan" w:date="2018-11-14T12:50:00Z"/>
        </w:trPr>
        <w:tc>
          <w:tcPr>
            <w:tcW w:w="545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7F483F3E" w14:textId="0CE54314" w:rsidR="000F13F4" w:rsidRDefault="00F327EE">
            <w:pPr>
              <w:pStyle w:val="Header"/>
              <w:tabs>
                <w:tab w:val="left" w:pos="720"/>
              </w:tabs>
              <w:jc w:val="center"/>
              <w:rPr>
                <w:ins w:id="452" w:author="Hamit Dogan" w:date="2018-11-14T12:50:00Z"/>
                <w:sz w:val="18"/>
              </w:rPr>
            </w:pPr>
            <w:ins w:id="453" w:author="Arda Tanyeri" w:date="2018-11-14T16:08:00Z">
              <w:r>
                <w:rPr>
                  <w:sz w:val="18"/>
                </w:rPr>
                <w:t>7</w:t>
              </w:r>
            </w:ins>
            <w:ins w:id="454" w:author="Hamit Dogan" w:date="2018-11-14T12:50:00Z">
              <w:del w:id="455" w:author="Arda Tanyeri" w:date="2018-11-14T16:08:00Z">
                <w:r w:rsidR="000F13F4" w:rsidDel="00F327EE">
                  <w:rPr>
                    <w:sz w:val="18"/>
                  </w:rPr>
                  <w:delText>10</w:delText>
                </w:r>
              </w:del>
            </w:ins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11AF2FAD" w14:textId="6E9BC95B" w:rsidR="000F13F4" w:rsidRDefault="00BB39D0">
            <w:pPr>
              <w:pStyle w:val="Header"/>
              <w:tabs>
                <w:tab w:val="left" w:pos="720"/>
              </w:tabs>
              <w:rPr>
                <w:ins w:id="456" w:author="Hamit Dogan" w:date="2018-11-14T12:50:00Z"/>
                <w:rFonts w:cs="Segoe UI"/>
                <w:sz w:val="18"/>
                <w:szCs w:val="18"/>
              </w:rPr>
            </w:pPr>
            <w:commentRangeStart w:id="457"/>
            <w:ins w:id="458" w:author="Hamit Dogan" w:date="2018-11-14T13:17:00Z">
              <w:r>
                <w:rPr>
                  <w:sz w:val="18"/>
                </w:rPr>
                <w:t xml:space="preserve">Check </w:t>
              </w:r>
              <w:commentRangeEnd w:id="457"/>
              <w:r>
                <w:rPr>
                  <w:rStyle w:val="CommentReference"/>
                  <w:rFonts w:eastAsiaTheme="minorHAnsi"/>
                  <w:lang w:eastAsia="en-US"/>
                </w:rPr>
                <w:commentReference w:id="457"/>
              </w:r>
              <w:r>
                <w:rPr>
                  <w:sz w:val="18"/>
                </w:rPr>
                <w:t>the message on screen</w:t>
              </w:r>
            </w:ins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08C4C6F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59" w:author="Hamit Dogan" w:date="2018-11-14T12:50:00Z"/>
                <w:rFonts w:cs="Segoe UI"/>
                <w:sz w:val="18"/>
                <w:szCs w:val="18"/>
              </w:rPr>
            </w:pPr>
            <w:ins w:id="460" w:author="Hamit Dogan" w:date="2018-11-14T12:50:00Z">
              <w:r>
                <w:rPr>
                  <w:rFonts w:cs="Segoe UI"/>
                  <w:sz w:val="18"/>
                  <w:szCs w:val="18"/>
                </w:rPr>
                <w:t>Read</w:t>
              </w:r>
            </w:ins>
          </w:p>
        </w:tc>
        <w:tc>
          <w:tcPr>
            <w:tcW w:w="77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001166F2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61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36A6FF65" w14:textId="77777777" w:rsidR="000F13F4" w:rsidRDefault="000F13F4">
            <w:pPr>
              <w:pStyle w:val="Header"/>
              <w:tabs>
                <w:tab w:val="left" w:pos="720"/>
              </w:tabs>
              <w:rPr>
                <w:ins w:id="462" w:author="Hamit Dogan" w:date="2018-11-14T12:50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  <w:hideMark/>
          </w:tcPr>
          <w:p w14:paraId="3FA0A959" w14:textId="06F5A4E6" w:rsidR="00F327EE" w:rsidRDefault="000F13F4">
            <w:pPr>
              <w:pStyle w:val="Header"/>
              <w:tabs>
                <w:tab w:val="left" w:pos="720"/>
              </w:tabs>
              <w:rPr>
                <w:ins w:id="463" w:author="Hamit Dogan" w:date="2018-11-14T12:50:00Z"/>
                <w:rFonts w:cs="Segoe UI"/>
                <w:sz w:val="18"/>
                <w:szCs w:val="18"/>
              </w:rPr>
            </w:pPr>
            <w:ins w:id="464" w:author="Hamit Dogan" w:date="2018-11-14T12:50:00Z">
              <w:r>
                <w:rPr>
                  <w:rFonts w:cs="Segoe UI"/>
                  <w:sz w:val="18"/>
                  <w:szCs w:val="18"/>
                  <w:u w:val="single"/>
                </w:rPr>
                <w:t xml:space="preserve">Kayıtlı Eposta Uyarı </w:t>
              </w:r>
              <w:proofErr w:type="gramStart"/>
              <w:r>
                <w:rPr>
                  <w:rFonts w:cs="Segoe UI"/>
                  <w:sz w:val="18"/>
                  <w:szCs w:val="18"/>
                  <w:u w:val="single"/>
                </w:rPr>
                <w:t>Mesajı</w:t>
              </w:r>
            </w:ins>
            <w:ins w:id="465" w:author="Arda Tanyeri" w:date="2018-11-15T19:14:00Z">
              <w:r w:rsidR="00B74DE3">
                <w:rPr>
                  <w:rFonts w:cs="Segoe UI"/>
                  <w:sz w:val="18"/>
                  <w:szCs w:val="18"/>
                  <w:u w:val="single"/>
                </w:rPr>
                <w:t xml:space="preserve"> </w:t>
              </w:r>
            </w:ins>
            <w:ins w:id="466" w:author="Hamit Dogan" w:date="2018-11-14T12:50:00Z">
              <w:r>
                <w:rPr>
                  <w:rFonts w:cs="Segoe UI"/>
                  <w:sz w:val="18"/>
                  <w:szCs w:val="18"/>
                  <w:u w:val="single"/>
                </w:rPr>
                <w:t>:</w:t>
              </w:r>
            </w:ins>
            <w:proofErr w:type="gramEnd"/>
            <w:ins w:id="467" w:author="Arda Tanyeri" w:date="2018-11-15T19:14:00Z">
              <w:r w:rsidR="00B74DE3">
                <w:rPr>
                  <w:rFonts w:cs="Segoe UI"/>
                  <w:sz w:val="18"/>
                  <w:szCs w:val="18"/>
                  <w:u w:val="single"/>
                </w:rPr>
                <w:t xml:space="preserve"> </w:t>
              </w:r>
            </w:ins>
            <w:ins w:id="468" w:author="Hamit Dogan" w:date="2018-11-14T12:50:00Z">
              <w:r>
                <w:rPr>
                  <w:rFonts w:cs="Segoe UI"/>
                  <w:sz w:val="18"/>
                  <w:szCs w:val="18"/>
                </w:rPr>
                <w:t xml:space="preserve"> Bu eposta adresi ile daha önce kayıt olunmuştur.</w:t>
              </w:r>
            </w:ins>
          </w:p>
        </w:tc>
      </w:tr>
      <w:tr w:rsidR="004951F2" w14:paraId="35208037" w14:textId="77777777" w:rsidTr="00F327EE">
        <w:trPr>
          <w:ins w:id="469" w:author="Arda Tanyeri" w:date="2018-11-14T16:08:00Z"/>
        </w:trPr>
        <w:tc>
          <w:tcPr>
            <w:tcW w:w="545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5D3D57B9" w14:textId="3E31AB3A" w:rsidR="00F327EE" w:rsidRDefault="00F327EE" w:rsidP="00F327EE">
            <w:pPr>
              <w:pStyle w:val="Header"/>
              <w:tabs>
                <w:tab w:val="left" w:pos="720"/>
              </w:tabs>
              <w:jc w:val="center"/>
              <w:rPr>
                <w:ins w:id="470" w:author="Arda Tanyeri" w:date="2018-11-14T16:08:00Z"/>
                <w:sz w:val="18"/>
              </w:rPr>
            </w:pPr>
            <w:ins w:id="471" w:author="Arda Tanyeri" w:date="2018-11-14T16:09:00Z">
              <w:r>
                <w:rPr>
                  <w:sz w:val="18"/>
                </w:rPr>
                <w:t>8</w:t>
              </w:r>
            </w:ins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155B305F" w14:textId="0D691281" w:rsidR="00F327EE" w:rsidRDefault="00F327EE" w:rsidP="00F327EE">
            <w:pPr>
              <w:pStyle w:val="Header"/>
              <w:tabs>
                <w:tab w:val="left" w:pos="720"/>
              </w:tabs>
              <w:rPr>
                <w:ins w:id="472" w:author="Arda Tanyeri" w:date="2018-11-14T16:08:00Z"/>
                <w:sz w:val="18"/>
              </w:rPr>
            </w:pPr>
            <w:proofErr w:type="spellStart"/>
            <w:ins w:id="473" w:author="Arda Tanyeri" w:date="2018-11-14T16:09:00Z">
              <w:r>
                <w:rPr>
                  <w:sz w:val="18"/>
                </w:rPr>
                <w:t>Exit</w:t>
              </w:r>
              <w:proofErr w:type="spellEnd"/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from</w:t>
              </w:r>
              <w:proofErr w:type="spellEnd"/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webpage</w:t>
              </w:r>
            </w:ins>
            <w:proofErr w:type="spell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65B7005" w14:textId="12F78EE5" w:rsidR="00F327EE" w:rsidRDefault="00F327EE" w:rsidP="00F327EE">
            <w:pPr>
              <w:pStyle w:val="Header"/>
              <w:tabs>
                <w:tab w:val="left" w:pos="720"/>
              </w:tabs>
              <w:rPr>
                <w:ins w:id="474" w:author="Arda Tanyeri" w:date="2018-11-14T16:08:00Z"/>
                <w:rFonts w:cs="Segoe UI"/>
                <w:sz w:val="18"/>
                <w:szCs w:val="18"/>
              </w:rPr>
            </w:pPr>
            <w:ins w:id="475" w:author="Arda Tanyeri" w:date="2018-11-14T16:09:00Z">
              <w:r>
                <w:rPr>
                  <w:rFonts w:cs="Segoe UI"/>
                  <w:sz w:val="18"/>
                  <w:szCs w:val="18"/>
                </w:rPr>
                <w:t>Read</w:t>
              </w:r>
            </w:ins>
          </w:p>
        </w:tc>
        <w:tc>
          <w:tcPr>
            <w:tcW w:w="770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5CE562E8" w14:textId="77777777" w:rsidR="00F327EE" w:rsidRDefault="00F327EE" w:rsidP="00F327EE">
            <w:pPr>
              <w:pStyle w:val="Header"/>
              <w:tabs>
                <w:tab w:val="left" w:pos="720"/>
              </w:tabs>
              <w:rPr>
                <w:ins w:id="476" w:author="Arda Tanyeri" w:date="2018-11-14T16:08:00Z"/>
                <w:rFonts w:cs="Segoe UI"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6710381E" w14:textId="77777777" w:rsidR="00F327EE" w:rsidRDefault="00F327EE" w:rsidP="00F327EE">
            <w:pPr>
              <w:pStyle w:val="Header"/>
              <w:tabs>
                <w:tab w:val="left" w:pos="720"/>
              </w:tabs>
              <w:rPr>
                <w:ins w:id="477" w:author="Arda Tanyeri" w:date="2018-11-14T16:08:00Z"/>
                <w:rFonts w:cs="Segoe UI"/>
                <w:sz w:val="18"/>
                <w:szCs w:val="18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2E74B5" w:themeColor="accent1" w:themeShade="BF"/>
              <w:bottom w:val="single" w:sz="12" w:space="0" w:color="auto"/>
              <w:right w:val="single" w:sz="4" w:space="0" w:color="2E74B5" w:themeColor="accent1" w:themeShade="BF"/>
            </w:tcBorders>
          </w:tcPr>
          <w:p w14:paraId="7445CEEE" w14:textId="77777777" w:rsidR="00F327EE" w:rsidRDefault="00F327EE" w:rsidP="00F327EE">
            <w:pPr>
              <w:pStyle w:val="Header"/>
              <w:tabs>
                <w:tab w:val="left" w:pos="720"/>
              </w:tabs>
              <w:rPr>
                <w:ins w:id="478" w:author="Arda Tanyeri" w:date="2018-11-14T16:08:00Z"/>
                <w:rFonts w:cs="Segoe UI"/>
                <w:sz w:val="18"/>
                <w:szCs w:val="18"/>
                <w:u w:val="single"/>
              </w:rPr>
            </w:pPr>
          </w:p>
        </w:tc>
      </w:tr>
    </w:tbl>
    <w:p w14:paraId="643D5F1B" w14:textId="77777777" w:rsidR="000F13F4" w:rsidRDefault="000F13F4" w:rsidP="00F51596">
      <w:pPr>
        <w:rPr>
          <w:ins w:id="479" w:author="Hamit Dogan" w:date="2018-11-14T12:50:00Z"/>
        </w:rPr>
      </w:pPr>
    </w:p>
    <w:p w14:paraId="32475C2B" w14:textId="72E0A63B" w:rsidR="00424092" w:rsidDel="00B27691" w:rsidRDefault="00424092" w:rsidP="00F51596">
      <w:pPr>
        <w:rPr>
          <w:del w:id="480" w:author="Hamit Dogan" w:date="2018-11-14T12:04:00Z"/>
        </w:rPr>
      </w:pPr>
    </w:p>
    <w:p w14:paraId="76A7B5F5" w14:textId="43216306" w:rsidR="00424092" w:rsidDel="00B27691" w:rsidRDefault="00424092" w:rsidP="00F51596">
      <w:pPr>
        <w:rPr>
          <w:del w:id="481" w:author="Hamit Dogan" w:date="2018-11-14T12:04:00Z"/>
        </w:rPr>
      </w:pPr>
    </w:p>
    <w:p w14:paraId="1AFC7E21" w14:textId="6119746A" w:rsidR="00424092" w:rsidDel="00B27691" w:rsidRDefault="00424092" w:rsidP="00F51596">
      <w:pPr>
        <w:rPr>
          <w:del w:id="482" w:author="Hamit Dogan" w:date="2018-11-14T12:04:00Z"/>
        </w:rPr>
      </w:pPr>
    </w:p>
    <w:p w14:paraId="637F70DB" w14:textId="2893E48B" w:rsidR="00424092" w:rsidDel="00B27691" w:rsidRDefault="00424092" w:rsidP="00F51596">
      <w:pPr>
        <w:rPr>
          <w:del w:id="483" w:author="Hamit Dogan" w:date="2018-11-14T12:04:00Z"/>
        </w:rPr>
      </w:pPr>
    </w:p>
    <w:p w14:paraId="2B197C98" w14:textId="1D5F91A2" w:rsidR="0084449B" w:rsidRPr="00555E63" w:rsidDel="00B27691" w:rsidRDefault="0084449B" w:rsidP="0084449B">
      <w:pPr>
        <w:pStyle w:val="Heading4"/>
        <w:numPr>
          <w:ilvl w:val="0"/>
          <w:numId w:val="0"/>
        </w:numPr>
        <w:ind w:left="864"/>
        <w:rPr>
          <w:del w:id="484" w:author="Hamit Dogan" w:date="2018-11-14T12:04:00Z"/>
        </w:rPr>
      </w:pPr>
      <w:del w:id="485" w:author="Hamit Dogan" w:date="2018-11-14T12:04:00Z">
        <w:r w:rsidDel="00B27691">
          <w:delText xml:space="preserve"> </w:delText>
        </w:r>
      </w:del>
    </w:p>
    <w:p w14:paraId="0BCD9070" w14:textId="7662B0B1" w:rsidR="0084449B" w:rsidDel="00B27691" w:rsidRDefault="0084449B">
      <w:pPr>
        <w:pStyle w:val="Heading4"/>
        <w:numPr>
          <w:ilvl w:val="0"/>
          <w:numId w:val="0"/>
        </w:numPr>
        <w:ind w:left="864"/>
        <w:rPr>
          <w:del w:id="486" w:author="Hamit Dogan" w:date="2018-11-14T12:04:00Z"/>
        </w:rPr>
        <w:pPrChange w:id="487" w:author="Hamit Dogan" w:date="2018-11-14T12:04:00Z">
          <w:pPr/>
        </w:pPrChange>
      </w:pPr>
    </w:p>
    <w:p w14:paraId="682ADB85" w14:textId="77777777" w:rsidR="00F51596" w:rsidRDefault="00F51596"/>
    <w:sectPr w:rsidR="00F515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ayse t" w:date="2018-10-31T20:34:00Z" w:initials="at">
    <w:p w14:paraId="7CFFD4E2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websiteURL</w:t>
      </w:r>
    </w:p>
  </w:comment>
  <w:comment w:id="54" w:author="Hamit Dogan" w:date="2018-11-10T13:30:00Z" w:initials="HD">
    <w:p w14:paraId="3030121C" w14:textId="393700F4" w:rsidR="00991356" w:rsidRDefault="00991356">
      <w:pPr>
        <w:pStyle w:val="CommentText"/>
      </w:pPr>
      <w:r>
        <w:rPr>
          <w:rStyle w:val="CommentReference"/>
        </w:rPr>
        <w:annotationRef/>
      </w:r>
      <w:r>
        <w:t>Button olduğu için data kısmında yazmaya gerek yok. Yani sonuçta bi parametreyi ifade etmiyor Step kısmında tırnak içerisinde yazmamız yeterli olur.</w:t>
      </w:r>
    </w:p>
  </w:comment>
  <w:comment w:id="63" w:author="ayse t" w:date="2018-10-31T20:37:00Z" w:initials="at">
    <w:p w14:paraId="7D96E11A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as EmailInput and PswInput</w:t>
      </w:r>
    </w:p>
  </w:comment>
  <w:comment w:id="66" w:author="ayse t" w:date="2018-10-31T20:37:00Z" w:initials="at">
    <w:p w14:paraId="20469E27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ButtonName</w:t>
      </w:r>
    </w:p>
  </w:comment>
  <w:comment w:id="91" w:author="ayse t" w:date="2018-10-31T20:38:00Z" w:initials="at">
    <w:p w14:paraId="502E13CF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Validate</w:t>
      </w:r>
    </w:p>
  </w:comment>
  <w:comment w:id="93" w:author="ayse t" w:date="2018-10-31T20:38:00Z" w:initials="at">
    <w:p w14:paraId="12BADDA5" w14:textId="77777777" w:rsidR="009F2822" w:rsidRDefault="009F2822">
      <w:pPr>
        <w:pStyle w:val="CommentText"/>
      </w:pPr>
      <w:r>
        <w:rPr>
          <w:rStyle w:val="CommentReference"/>
        </w:rPr>
        <w:annotationRef/>
      </w:r>
      <w:r>
        <w:t>ErrorMessageOutput</w:t>
      </w:r>
    </w:p>
  </w:comment>
  <w:comment w:id="114" w:author="ayse t" w:date="2018-10-31T20:41:00Z" w:initials="at">
    <w:p w14:paraId="25D5B692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Bunun iterasyon olduğunu bir şekilde söylememiz lazım (EmailInput ve PswInput bir liste mi diye bakılabilir, sonra bu step üzerinden tekrar başlatılabilir)</w:t>
      </w:r>
    </w:p>
  </w:comment>
  <w:comment w:id="122" w:author="ayse t" w:date="2018-10-31T20:39:00Z" w:initials="at">
    <w:p w14:paraId="12C9B84A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As EmailInput PswInput</w:t>
      </w:r>
    </w:p>
  </w:comment>
  <w:comment w:id="123" w:author="ayse t" w:date="2018-10-31T20:39:00Z" w:initials="at">
    <w:p w14:paraId="5FAF99AA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ButtonName</w:t>
      </w:r>
    </w:p>
  </w:comment>
  <w:comment w:id="145" w:author="ayse t" w:date="2018-10-31T20:40:00Z" w:initials="at">
    <w:p w14:paraId="6EA70418" w14:textId="77777777" w:rsidR="002C447E" w:rsidRDefault="002C447E">
      <w:pPr>
        <w:pStyle w:val="CommentText"/>
      </w:pPr>
      <w:r>
        <w:rPr>
          <w:rStyle w:val="CommentReference"/>
        </w:rPr>
        <w:annotationRef/>
      </w:r>
      <w:r>
        <w:t>Validate</w:t>
      </w:r>
    </w:p>
    <w:p w14:paraId="1854F7CB" w14:textId="77777777" w:rsidR="002C447E" w:rsidRDefault="002C447E">
      <w:pPr>
        <w:pStyle w:val="CommentText"/>
      </w:pPr>
      <w:r>
        <w:t xml:space="preserve">Proceed to HomePage </w:t>
      </w:r>
    </w:p>
  </w:comment>
  <w:comment w:id="194" w:author="ayse t" w:date="2018-10-31T20:42:00Z" w:initials="at">
    <w:p w14:paraId="7D1CD834" w14:textId="1551B9F3" w:rsidR="00A6135A" w:rsidRDefault="00A6135A">
      <w:pPr>
        <w:pStyle w:val="CommentText"/>
      </w:pPr>
      <w:r>
        <w:rPr>
          <w:rStyle w:val="CommentReference"/>
        </w:rPr>
        <w:annotationRef/>
      </w:r>
      <w:proofErr w:type="spellStart"/>
      <w:r>
        <w:t>TabName</w:t>
      </w:r>
      <w:proofErr w:type="spellEnd"/>
      <w:r>
        <w:t>/</w:t>
      </w:r>
      <w:proofErr w:type="spellStart"/>
      <w:r>
        <w:t>TabID</w:t>
      </w:r>
      <w:proofErr w:type="spellEnd"/>
      <w:r>
        <w:t xml:space="preserve"> gibi bir şey denebilir, data kısmında fonlama yazmalı</w:t>
      </w:r>
    </w:p>
  </w:comment>
  <w:comment w:id="214" w:author="ayse t" w:date="2018-10-31T20:43:00Z" w:initials="at">
    <w:p w14:paraId="7B576A34" w14:textId="412D2D1F" w:rsidR="00A6135A" w:rsidRDefault="00A6135A">
      <w:pPr>
        <w:pStyle w:val="CommentText"/>
      </w:pPr>
      <w:r>
        <w:rPr>
          <w:rStyle w:val="CommentReference"/>
        </w:rPr>
        <w:annotationRef/>
      </w:r>
      <w:r>
        <w:t xml:space="preserve">Bu da datada olmalı diye düşünüyorum. </w:t>
      </w:r>
    </w:p>
  </w:comment>
  <w:comment w:id="250" w:author="Hamit Dogan" w:date="2018-11-10T13:37:00Z" w:initials="HD">
    <w:p w14:paraId="322E0A7A" w14:textId="38669DA6" w:rsidR="00A6135A" w:rsidRDefault="00A6135A">
      <w:pPr>
        <w:pStyle w:val="CommentText"/>
      </w:pPr>
      <w:r>
        <w:rPr>
          <w:rStyle w:val="CommentReference"/>
        </w:rPr>
        <w:annotationRef/>
      </w:r>
      <w:r>
        <w:t>Data kısmında beklenen mesaj yazılmalı</w:t>
      </w:r>
    </w:p>
  </w:comment>
  <w:comment w:id="399" w:author="ayse t" w:date="2018-10-31T20:38:00Z" w:initials="at">
    <w:p w14:paraId="42D6BA13" w14:textId="77777777" w:rsidR="00BB39D0" w:rsidRDefault="00BB39D0" w:rsidP="00BB39D0">
      <w:pPr>
        <w:pStyle w:val="CommentText"/>
      </w:pPr>
      <w:r>
        <w:rPr>
          <w:rStyle w:val="CommentReference"/>
        </w:rPr>
        <w:annotationRef/>
      </w:r>
      <w:proofErr w:type="spellStart"/>
      <w:r>
        <w:t>Validate</w:t>
      </w:r>
      <w:proofErr w:type="spellEnd"/>
    </w:p>
  </w:comment>
  <w:comment w:id="457" w:author="ayse t" w:date="2018-10-31T20:38:00Z" w:initials="at">
    <w:p w14:paraId="6988A26A" w14:textId="77777777" w:rsidR="00BB39D0" w:rsidRDefault="00BB39D0" w:rsidP="00BB39D0">
      <w:pPr>
        <w:pStyle w:val="CommentText"/>
      </w:pPr>
      <w:r>
        <w:rPr>
          <w:rStyle w:val="CommentReference"/>
        </w:rPr>
        <w:annotationRef/>
      </w:r>
      <w:r>
        <w:t>Validate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FD4E2" w15:done="0"/>
  <w15:commentEx w15:paraId="3030121C" w15:done="0"/>
  <w15:commentEx w15:paraId="7D96E11A" w15:done="0"/>
  <w15:commentEx w15:paraId="20469E27" w15:done="0"/>
  <w15:commentEx w15:paraId="502E13CF" w15:done="0"/>
  <w15:commentEx w15:paraId="12BADDA5" w15:done="0"/>
  <w15:commentEx w15:paraId="25D5B692" w15:done="0"/>
  <w15:commentEx w15:paraId="12C9B84A" w15:done="0"/>
  <w15:commentEx w15:paraId="5FAF99AA" w15:done="0"/>
  <w15:commentEx w15:paraId="1854F7CB" w15:done="0"/>
  <w15:commentEx w15:paraId="7D1CD834" w15:done="0"/>
  <w15:commentEx w15:paraId="7B576A34" w15:done="0"/>
  <w15:commentEx w15:paraId="322E0A7A" w15:done="0"/>
  <w15:commentEx w15:paraId="42D6BA13" w15:done="0"/>
  <w15:commentEx w15:paraId="6988A2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FD4E2" w16cid:durableId="1F915BAC"/>
  <w16cid:commentId w16cid:paraId="3030121C" w16cid:durableId="1F915BD8"/>
  <w16cid:commentId w16cid:paraId="7D96E11A" w16cid:durableId="1F915BAD"/>
  <w16cid:commentId w16cid:paraId="20469E27" w16cid:durableId="1F915BAE"/>
  <w16cid:commentId w16cid:paraId="502E13CF" w16cid:durableId="1F915BAF"/>
  <w16cid:commentId w16cid:paraId="12BADDA5" w16cid:durableId="1F915BB0"/>
  <w16cid:commentId w16cid:paraId="25D5B692" w16cid:durableId="1F915BB1"/>
  <w16cid:commentId w16cid:paraId="12C9B84A" w16cid:durableId="1F915BB2"/>
  <w16cid:commentId w16cid:paraId="5FAF99AA" w16cid:durableId="1F915BB3"/>
  <w16cid:commentId w16cid:paraId="1854F7CB" w16cid:durableId="1F915BB4"/>
  <w16cid:commentId w16cid:paraId="7D1CD834" w16cid:durableId="1F915BB5"/>
  <w16cid:commentId w16cid:paraId="7B576A34" w16cid:durableId="1F915BB6"/>
  <w16cid:commentId w16cid:paraId="322E0A7A" w16cid:durableId="1F96A39A"/>
  <w16cid:commentId w16cid:paraId="42D6BA13" w16cid:durableId="1F969E86"/>
  <w16cid:commentId w16cid:paraId="6988A26A" w16cid:durableId="1F969E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CB987" w14:textId="77777777" w:rsidR="003555D2" w:rsidRDefault="003555D2">
      <w:pPr>
        <w:spacing w:after="0" w:line="240" w:lineRule="auto"/>
      </w:pPr>
    </w:p>
  </w:endnote>
  <w:endnote w:type="continuationSeparator" w:id="0">
    <w:p w14:paraId="1CAAC6E2" w14:textId="77777777" w:rsidR="003555D2" w:rsidRDefault="003555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0678" w14:textId="77777777" w:rsidR="00EE0C34" w:rsidRDefault="00EE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AE445" w14:textId="77777777" w:rsidR="00EE0C34" w:rsidRDefault="00EE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E611" w14:textId="77777777" w:rsidR="00EE0C34" w:rsidRDefault="00EE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C5137" w14:textId="77777777" w:rsidR="003555D2" w:rsidRDefault="003555D2">
      <w:pPr>
        <w:spacing w:after="0" w:line="240" w:lineRule="auto"/>
      </w:pPr>
    </w:p>
  </w:footnote>
  <w:footnote w:type="continuationSeparator" w:id="0">
    <w:p w14:paraId="170258DD" w14:textId="77777777" w:rsidR="003555D2" w:rsidRDefault="003555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98A8" w14:textId="77777777" w:rsidR="00EE0C34" w:rsidRDefault="00EE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005FD" w14:textId="77777777" w:rsidR="00EE0C34" w:rsidRDefault="00EE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6B7D" w14:textId="77777777" w:rsidR="00EE0C34" w:rsidRDefault="00EE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93D"/>
    <w:multiLevelType w:val="multilevel"/>
    <w:tmpl w:val="3A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2EC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8461CF"/>
    <w:multiLevelType w:val="multilevel"/>
    <w:tmpl w:val="1B8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A0A"/>
    <w:multiLevelType w:val="multilevel"/>
    <w:tmpl w:val="AE4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mit Dogan">
    <w15:presenceInfo w15:providerId="AD" w15:userId="S-1-5-21-1538607324-3213881460-940295383-1115323"/>
  </w15:person>
  <w15:person w15:author="ayse t">
    <w15:presenceInfo w15:providerId="Windows Live" w15:userId="85fb0fa556d9af88"/>
  </w15:person>
  <w15:person w15:author="Arda Tanyeri">
    <w15:presenceInfo w15:providerId="AD" w15:userId="S::atanyeri@tmobtech.com::f2341b31-8a09-4a95-9f93-942961304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8C"/>
    <w:rsid w:val="00012984"/>
    <w:rsid w:val="000136BA"/>
    <w:rsid w:val="000175DB"/>
    <w:rsid w:val="00041808"/>
    <w:rsid w:val="000526D8"/>
    <w:rsid w:val="000544B6"/>
    <w:rsid w:val="0005704E"/>
    <w:rsid w:val="00060788"/>
    <w:rsid w:val="000715EB"/>
    <w:rsid w:val="00073BF5"/>
    <w:rsid w:val="000B140C"/>
    <w:rsid w:val="000B339B"/>
    <w:rsid w:val="000D5107"/>
    <w:rsid w:val="000F13F4"/>
    <w:rsid w:val="001044C0"/>
    <w:rsid w:val="00111E57"/>
    <w:rsid w:val="0011528B"/>
    <w:rsid w:val="001221D3"/>
    <w:rsid w:val="00167D64"/>
    <w:rsid w:val="001F2601"/>
    <w:rsid w:val="0020738A"/>
    <w:rsid w:val="00235D89"/>
    <w:rsid w:val="002611EE"/>
    <w:rsid w:val="002A4CD0"/>
    <w:rsid w:val="002C447E"/>
    <w:rsid w:val="002C6D7A"/>
    <w:rsid w:val="002E520A"/>
    <w:rsid w:val="00301913"/>
    <w:rsid w:val="0033364B"/>
    <w:rsid w:val="00334AB9"/>
    <w:rsid w:val="00345DFF"/>
    <w:rsid w:val="003500E8"/>
    <w:rsid w:val="0035083F"/>
    <w:rsid w:val="003555D2"/>
    <w:rsid w:val="0039483F"/>
    <w:rsid w:val="003B0804"/>
    <w:rsid w:val="003D34C8"/>
    <w:rsid w:val="003E3499"/>
    <w:rsid w:val="003E7084"/>
    <w:rsid w:val="003F5604"/>
    <w:rsid w:val="00406CF2"/>
    <w:rsid w:val="00407AD0"/>
    <w:rsid w:val="0042339A"/>
    <w:rsid w:val="00424092"/>
    <w:rsid w:val="00425A70"/>
    <w:rsid w:val="00425EB0"/>
    <w:rsid w:val="00440240"/>
    <w:rsid w:val="00441C0B"/>
    <w:rsid w:val="004549D1"/>
    <w:rsid w:val="00460A7C"/>
    <w:rsid w:val="00472C7D"/>
    <w:rsid w:val="004740AC"/>
    <w:rsid w:val="00476DA0"/>
    <w:rsid w:val="004870C6"/>
    <w:rsid w:val="0049216B"/>
    <w:rsid w:val="004951F2"/>
    <w:rsid w:val="00496CB1"/>
    <w:rsid w:val="004A0095"/>
    <w:rsid w:val="004A2FD3"/>
    <w:rsid w:val="004B341E"/>
    <w:rsid w:val="00514C0C"/>
    <w:rsid w:val="0053119A"/>
    <w:rsid w:val="00587E8C"/>
    <w:rsid w:val="005A41FB"/>
    <w:rsid w:val="005E3140"/>
    <w:rsid w:val="005F2777"/>
    <w:rsid w:val="006127B7"/>
    <w:rsid w:val="00622939"/>
    <w:rsid w:val="00631263"/>
    <w:rsid w:val="00667D70"/>
    <w:rsid w:val="00670A70"/>
    <w:rsid w:val="006B30D1"/>
    <w:rsid w:val="006C453F"/>
    <w:rsid w:val="00701DDF"/>
    <w:rsid w:val="00726C3A"/>
    <w:rsid w:val="00782E37"/>
    <w:rsid w:val="00796948"/>
    <w:rsid w:val="007A2761"/>
    <w:rsid w:val="007B3A90"/>
    <w:rsid w:val="007C44D0"/>
    <w:rsid w:val="0084449B"/>
    <w:rsid w:val="008A78BB"/>
    <w:rsid w:val="008D74E6"/>
    <w:rsid w:val="008E23D6"/>
    <w:rsid w:val="00920BB2"/>
    <w:rsid w:val="00934768"/>
    <w:rsid w:val="00991356"/>
    <w:rsid w:val="009B3F16"/>
    <w:rsid w:val="009B42B3"/>
    <w:rsid w:val="009B6FFA"/>
    <w:rsid w:val="009C2CAC"/>
    <w:rsid w:val="009D0088"/>
    <w:rsid w:val="009D4A1A"/>
    <w:rsid w:val="009E75E9"/>
    <w:rsid w:val="009F2822"/>
    <w:rsid w:val="00A10D11"/>
    <w:rsid w:val="00A12959"/>
    <w:rsid w:val="00A20F79"/>
    <w:rsid w:val="00A3718F"/>
    <w:rsid w:val="00A6135A"/>
    <w:rsid w:val="00AD0D64"/>
    <w:rsid w:val="00AF2815"/>
    <w:rsid w:val="00B006C2"/>
    <w:rsid w:val="00B15476"/>
    <w:rsid w:val="00B27691"/>
    <w:rsid w:val="00B335FA"/>
    <w:rsid w:val="00B74DE3"/>
    <w:rsid w:val="00B859F5"/>
    <w:rsid w:val="00B9757C"/>
    <w:rsid w:val="00BA5271"/>
    <w:rsid w:val="00BB0D5A"/>
    <w:rsid w:val="00BB39D0"/>
    <w:rsid w:val="00BB4389"/>
    <w:rsid w:val="00BC5480"/>
    <w:rsid w:val="00BC5D5C"/>
    <w:rsid w:val="00C02C24"/>
    <w:rsid w:val="00C1096B"/>
    <w:rsid w:val="00C111D6"/>
    <w:rsid w:val="00C63278"/>
    <w:rsid w:val="00C66A70"/>
    <w:rsid w:val="00C72DDB"/>
    <w:rsid w:val="00C84CBB"/>
    <w:rsid w:val="00CE566D"/>
    <w:rsid w:val="00CE5E5F"/>
    <w:rsid w:val="00CF33DB"/>
    <w:rsid w:val="00D071D0"/>
    <w:rsid w:val="00D3249B"/>
    <w:rsid w:val="00D32641"/>
    <w:rsid w:val="00D60996"/>
    <w:rsid w:val="00D63157"/>
    <w:rsid w:val="00D66413"/>
    <w:rsid w:val="00D745DD"/>
    <w:rsid w:val="00DA40E2"/>
    <w:rsid w:val="00DA4809"/>
    <w:rsid w:val="00DB29E5"/>
    <w:rsid w:val="00DF0FB0"/>
    <w:rsid w:val="00E22E45"/>
    <w:rsid w:val="00E629FF"/>
    <w:rsid w:val="00E706FF"/>
    <w:rsid w:val="00E75AE6"/>
    <w:rsid w:val="00EA0F8F"/>
    <w:rsid w:val="00EB4C29"/>
    <w:rsid w:val="00EB7EA8"/>
    <w:rsid w:val="00EC5725"/>
    <w:rsid w:val="00EE0C34"/>
    <w:rsid w:val="00EF2B54"/>
    <w:rsid w:val="00F327EE"/>
    <w:rsid w:val="00F36F24"/>
    <w:rsid w:val="00F424FC"/>
    <w:rsid w:val="00F51596"/>
    <w:rsid w:val="00F61E2D"/>
    <w:rsid w:val="00F6451F"/>
    <w:rsid w:val="00F71048"/>
    <w:rsid w:val="00F72DCF"/>
    <w:rsid w:val="00F74F09"/>
    <w:rsid w:val="00F96209"/>
    <w:rsid w:val="00FA0DBD"/>
    <w:rsid w:val="00FA4A28"/>
    <w:rsid w:val="00FA5C6B"/>
    <w:rsid w:val="00FC0AAE"/>
    <w:rsid w:val="00FC167E"/>
    <w:rsid w:val="00FC1A77"/>
    <w:rsid w:val="00F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9A252"/>
  <w15:chartTrackingRefBased/>
  <w15:docId w15:val="{43A7BB1C-731D-41ED-94ED-3649BB37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E8C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E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E8C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87E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7E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587E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587E8C"/>
    <w:rPr>
      <w:rFonts w:asciiTheme="majorHAnsi" w:eastAsiaTheme="majorEastAsia" w:hAnsiTheme="majorHAnsi" w:cstheme="majorBidi"/>
      <w:iCs/>
      <w:color w:val="2E74B5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8C"/>
    <w:rPr>
      <w:rFonts w:asciiTheme="majorHAnsi" w:eastAsiaTheme="majorEastAsia" w:hAnsiTheme="majorHAnsi" w:cstheme="majorBidi"/>
      <w:color w:val="1F4D78" w:themeColor="accent1" w:themeShade="7F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8C"/>
    <w:rPr>
      <w:rFonts w:asciiTheme="majorHAnsi" w:eastAsiaTheme="majorEastAsia" w:hAnsiTheme="majorHAnsi" w:cstheme="majorBidi"/>
      <w:i/>
      <w:iCs/>
      <w:color w:val="1F4D78" w:themeColor="accent1" w:themeShade="7F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paragraph" w:styleId="Header">
    <w:name w:val="header"/>
    <w:basedOn w:val="Normal"/>
    <w:link w:val="HeaderChar"/>
    <w:rsid w:val="00587E8C"/>
    <w:pPr>
      <w:tabs>
        <w:tab w:val="center" w:pos="4320"/>
        <w:tab w:val="right" w:pos="8640"/>
      </w:tabs>
      <w:spacing w:after="200" w:line="276" w:lineRule="auto"/>
      <w:jc w:val="both"/>
    </w:pPr>
    <w:rPr>
      <w:rFonts w:ascii="Calibri Light" w:eastAsiaTheme="minorEastAsia" w:hAnsi="Calibri Light"/>
      <w:sz w:val="20"/>
      <w:szCs w:val="20"/>
      <w:lang w:eastAsia="tr-TR"/>
    </w:rPr>
  </w:style>
  <w:style w:type="character" w:customStyle="1" w:styleId="HeaderChar">
    <w:name w:val="Header Char"/>
    <w:basedOn w:val="DefaultParagraphFont"/>
    <w:link w:val="Header"/>
    <w:rsid w:val="00587E8C"/>
    <w:rPr>
      <w:rFonts w:ascii="Calibri Light" w:eastAsiaTheme="minorEastAsia" w:hAnsi="Calibri Light"/>
      <w:sz w:val="20"/>
      <w:szCs w:val="20"/>
      <w:lang w:val="tr-TR" w:eastAsia="tr-TR"/>
    </w:rPr>
  </w:style>
  <w:style w:type="table" w:styleId="TableGrid">
    <w:name w:val="Table Grid"/>
    <w:aliases w:val="Header Table Grid"/>
    <w:basedOn w:val="TableNormal"/>
    <w:uiPriority w:val="59"/>
    <w:rsid w:val="00587E8C"/>
    <w:pPr>
      <w:spacing w:after="200" w:line="276" w:lineRule="auto"/>
      <w:jc w:val="both"/>
    </w:pPr>
    <w:rPr>
      <w:rFonts w:eastAsiaTheme="minorEastAsia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C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C"/>
    <w:rPr>
      <w:lang w:val="tr-TR"/>
    </w:rPr>
  </w:style>
  <w:style w:type="character" w:styleId="Hyperlink">
    <w:name w:val="Hyperlink"/>
    <w:basedOn w:val="DefaultParagraphFont"/>
    <w:uiPriority w:val="99"/>
    <w:unhideWhenUsed/>
    <w:rsid w:val="009B3F1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822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822"/>
    <w:rPr>
      <w:b/>
      <w:bCs/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22"/>
    <w:rPr>
      <w:rFonts w:ascii="Segoe UI" w:hAnsi="Segoe UI" w:cs="Segoe UI"/>
      <w:sz w:val="18"/>
      <w:szCs w:val="18"/>
      <w:lang w:val="tr-TR"/>
    </w:rPr>
  </w:style>
  <w:style w:type="paragraph" w:styleId="Revision">
    <w:name w:val="Revision"/>
    <w:hidden/>
    <w:uiPriority w:val="99"/>
    <w:semiHidden/>
    <w:rsid w:val="00EC5725"/>
    <w:pPr>
      <w:spacing w:after="0" w:line="240" w:lineRule="auto"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caglar23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Kullanım Senaryoları (Use Cases) </vt:lpstr>
      <vt:lpstr>        &lt;Arı Kovanı Login&gt;</vt:lpstr>
      <vt:lpstr>        </vt:lpstr>
      <vt:lpstr>        &lt;Arı Kovanı Favorilere Ekleme&gt;</vt:lpstr>
      <vt:lpstr>        &lt;Arı Kovanı Mail Listesi Kaydolma&gt;</vt:lpstr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Arda Tanyeri</cp:lastModifiedBy>
  <cp:revision>83</cp:revision>
  <dcterms:created xsi:type="dcterms:W3CDTF">2018-11-10T22:31:00Z</dcterms:created>
  <dcterms:modified xsi:type="dcterms:W3CDTF">2018-11-15T16:22:00Z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2d0b8921-9630-420e-94f5-398dbc98cc1c</vt:lpwstr>
  </property>
  <property fmtid="{D5CDD505-2E9C-101B-9397-08002B2CF9AE}" pid="3" name="TURKCELLCLASSIFICATION">
    <vt:lpwstr>TURKCELL DAHİLİ</vt:lpwstr>
  </property>
</Properties>
</file>