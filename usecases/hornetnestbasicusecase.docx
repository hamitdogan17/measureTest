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F821" w14:textId="77777777" w:rsidR="00587E8C" w:rsidRDefault="00587E8C" w:rsidP="00587E8C">
      <w:pPr>
        <w:pStyle w:val="Heading2"/>
      </w:pPr>
      <w:r>
        <w:t xml:space="preserve">Kullanım Senaryoları (Use Cases) </w:t>
      </w:r>
    </w:p>
    <w:p w14:paraId="628DD211" w14:textId="77777777" w:rsidR="00587E8C" w:rsidRDefault="00587E8C" w:rsidP="00587E8C">
      <w:pPr>
        <w:pStyle w:val="Heading3"/>
      </w:pPr>
      <w:r>
        <w:t>&lt;</w:t>
      </w:r>
      <w:r w:rsidR="009B3F16">
        <w:t>Arı Kovanı Login</w:t>
      </w:r>
      <w:r>
        <w:t>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  <w:tblPrChange w:id="0" w:author="Hamit Dogan" w:date="2018-11-13T07:34:00Z">
          <w:tblPr>
            <w:tblStyle w:val="TableGrid"/>
            <w:tblW w:w="0" w:type="auto"/>
            <w:tbl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  <w:insideH w:val="single" w:sz="4" w:space="0" w:color="2E74B5" w:themeColor="accent1" w:themeShade="BF"/>
              <w:insideV w:val="single" w:sz="4" w:space="0" w:color="2E74B5" w:themeColor="accent1" w:themeShade="BF"/>
            </w:tblBorders>
            <w:shd w:val="clear" w:color="auto" w:fill="2E74B5" w:themeFill="accent1" w:themeFillShade="BF"/>
            <w:tblLook w:val="04A0" w:firstRow="1" w:lastRow="0" w:firstColumn="1" w:lastColumn="0" w:noHBand="0" w:noVBand="1"/>
          </w:tblPr>
        </w:tblPrChange>
      </w:tblPr>
      <w:tblGrid>
        <w:gridCol w:w="3166"/>
        <w:gridCol w:w="6235"/>
        <w:tblGridChange w:id="1">
          <w:tblGrid>
            <w:gridCol w:w="3166"/>
            <w:gridCol w:w="6235"/>
          </w:tblGrid>
        </w:tblGridChange>
      </w:tblGrid>
      <w:tr w:rsidR="00587E8C" w14:paraId="47060EAF" w14:textId="77777777" w:rsidTr="002A4CD0">
        <w:tc>
          <w:tcPr>
            <w:tcW w:w="3166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2" w:author="Hamit Dogan" w:date="2018-11-13T07:34:00Z">
              <w:tcPr>
                <w:tcW w:w="3227" w:type="dxa"/>
                <w:tcBorders>
                  <w:top w:val="nil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75C0CC56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3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006BEA3E" w14:textId="77777777" w:rsidR="00587E8C" w:rsidRDefault="00FA5C6B" w:rsidP="00EE0C34">
            <w:pPr>
              <w:rPr>
                <w:rFonts w:cs="Segoe UI"/>
              </w:rPr>
            </w:pPr>
            <w:r>
              <w:rPr>
                <w:rFonts w:cs="Segoe UI"/>
              </w:rPr>
              <w:t>HornetNest</w:t>
            </w:r>
          </w:p>
        </w:tc>
      </w:tr>
      <w:tr w:rsidR="002A4CD0" w14:paraId="5CDEEA7D" w14:textId="77777777" w:rsidTr="002A4CD0">
        <w:trPr>
          <w:ins w:id="4" w:author="Hamit Dogan" w:date="2018-11-13T07:33:00Z"/>
        </w:trPr>
        <w:tc>
          <w:tcPr>
            <w:tcW w:w="3166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5" w:author="Hamit Dogan" w:date="2018-11-13T07:34:00Z">
              <w:tcPr>
                <w:tcW w:w="3227" w:type="dxa"/>
                <w:tcBorders>
                  <w:top w:val="nil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294E68CE" w14:textId="33804C5C" w:rsidR="002A4CD0" w:rsidRPr="00FD6582" w:rsidRDefault="002A4CD0" w:rsidP="00EE0C34">
            <w:pPr>
              <w:pStyle w:val="Header"/>
              <w:tabs>
                <w:tab w:val="left" w:pos="720"/>
              </w:tabs>
              <w:rPr>
                <w:ins w:id="6" w:author="Hamit Dogan" w:date="2018-11-13T07:33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7" w:author="Hamit Dogan" w:date="2018-11-13T07:34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Test Group</w:t>
              </w:r>
            </w:ins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8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40176733" w14:textId="77125ADF" w:rsidR="002A4CD0" w:rsidRDefault="002A4CD0" w:rsidP="00EE0C34">
            <w:pPr>
              <w:rPr>
                <w:ins w:id="9" w:author="Hamit Dogan" w:date="2018-11-13T07:33:00Z"/>
                <w:rFonts w:cs="Segoe UI"/>
              </w:rPr>
            </w:pPr>
            <w:ins w:id="10" w:author="Hamit Dogan" w:date="2018-11-13T07:33:00Z">
              <w:r>
                <w:rPr>
                  <w:rFonts w:cs="Segoe UI"/>
                </w:rPr>
                <w:t>User Login</w:t>
              </w:r>
            </w:ins>
          </w:p>
        </w:tc>
      </w:tr>
      <w:tr w:rsidR="00587E8C" w14:paraId="71706F8E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11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4E6E3853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Use Case Tanımı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12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7573AAE8" w14:textId="110113F4" w:rsidR="00587E8C" w:rsidRPr="00555E63" w:rsidRDefault="002A4CD0" w:rsidP="00EE0C34">
            <w:pPr>
              <w:rPr>
                <w:rFonts w:eastAsiaTheme="majorEastAsia"/>
                <w:sz w:val="24"/>
                <w:szCs w:val="24"/>
              </w:rPr>
            </w:pPr>
            <w:ins w:id="13" w:author="Hamit Dogan" w:date="2018-11-13T07:34:00Z">
              <w:r>
                <w:rPr>
                  <w:rFonts w:cs="Segoe UI"/>
                </w:rPr>
                <w:t>Succeed and Not Succeed Login</w:t>
              </w:r>
            </w:ins>
            <w:del w:id="14" w:author="Hamit Dogan" w:date="2018-11-13T07:34:00Z">
              <w:r w:rsidR="00FA5C6B" w:rsidDel="002A4CD0">
                <w:delText>User Login</w:delText>
              </w:r>
            </w:del>
          </w:p>
        </w:tc>
      </w:tr>
      <w:tr w:rsidR="00587E8C" w14:paraId="1BB627BE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15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01747C5F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16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6CD3FDA2" w14:textId="77777777" w:rsidR="00587E8C" w:rsidRDefault="00FA5C6B" w:rsidP="00EE0C34">
            <w:pPr>
              <w:rPr>
                <w:rFonts w:cs="Segoe UI"/>
              </w:rPr>
            </w:pPr>
            <w:r>
              <w:rPr>
                <w:rFonts w:cs="Segoe UI"/>
              </w:rPr>
              <w:t>HornetNest Web Portal</w:t>
            </w:r>
          </w:p>
        </w:tc>
      </w:tr>
      <w:tr w:rsidR="00EE0C34" w:rsidDel="002A4CD0" w14:paraId="62160887" w14:textId="45DDBA44" w:rsidTr="002A4CD0">
        <w:trPr>
          <w:del w:id="17" w:author="Hamit Dogan" w:date="2018-11-13T07:34:00Z"/>
        </w:trPr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18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361F54A7" w14:textId="218E65CD" w:rsidR="00EE0C34" w:rsidRPr="00FD6582" w:rsidDel="002A4CD0" w:rsidRDefault="00EE0C34" w:rsidP="00EE0C34">
            <w:pPr>
              <w:pStyle w:val="Header"/>
              <w:tabs>
                <w:tab w:val="left" w:pos="720"/>
              </w:tabs>
              <w:rPr>
                <w:del w:id="19" w:author="Hamit Dogan" w:date="2018-11-13T07:34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del w:id="20" w:author="Hamit Dogan" w:date="2018-11-13T07:34:00Z">
              <w:r w:rsidDel="002A4CD0"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delText>Test Case Name</w:delText>
              </w:r>
            </w:del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1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6AFF6015" w14:textId="41E6948D" w:rsidR="00EE0C34" w:rsidDel="002A4CD0" w:rsidRDefault="00FA5C6B" w:rsidP="00EE0C34">
            <w:pPr>
              <w:rPr>
                <w:del w:id="22" w:author="Hamit Dogan" w:date="2018-11-13T07:34:00Z"/>
                <w:rFonts w:cs="Segoe UI"/>
              </w:rPr>
            </w:pPr>
            <w:del w:id="23" w:author="Hamit Dogan" w:date="2018-11-13T07:34:00Z">
              <w:r w:rsidDel="002A4CD0">
                <w:rPr>
                  <w:rFonts w:cs="Segoe UI"/>
                </w:rPr>
                <w:delText>Succeed and Not Succeed Login</w:delText>
              </w:r>
            </w:del>
          </w:p>
        </w:tc>
      </w:tr>
      <w:tr w:rsidR="00587E8C" w14:paraId="24BA71F4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24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02520979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5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2042260D" w14:textId="77777777" w:rsidR="00587E8C" w:rsidRDefault="00587E8C" w:rsidP="00EE0C34">
            <w:pPr>
              <w:rPr>
                <w:rFonts w:cs="Segoe UI"/>
              </w:rPr>
            </w:pPr>
          </w:p>
        </w:tc>
      </w:tr>
      <w:tr w:rsidR="00587E8C" w14:paraId="3E21EEF2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tcPrChange w:id="26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nil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1FB27516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7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1C427F7F" w14:textId="77777777" w:rsidR="00587E8C" w:rsidRDefault="00587E8C" w:rsidP="00EE0C34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587E8C" w14:paraId="292488DF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tcPrChange w:id="28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nil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36D8A284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9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2FDF6B4F" w14:textId="77777777" w:rsidR="00587E8C" w:rsidRDefault="00587E8C" w:rsidP="00EE0C34">
            <w:pPr>
              <w:rPr>
                <w:rFonts w:cs="Segoe UI"/>
              </w:rPr>
            </w:pPr>
          </w:p>
        </w:tc>
      </w:tr>
    </w:tbl>
    <w:p w14:paraId="79A39E50" w14:textId="77777777" w:rsidR="00587E8C" w:rsidRDefault="00587E8C" w:rsidP="00E706FF"/>
    <w:p w14:paraId="14FD51F6" w14:textId="77777777" w:rsidR="00587E8C" w:rsidRPr="00555E63" w:rsidRDefault="00587E8C" w:rsidP="00F51596">
      <w:pPr>
        <w:pStyle w:val="Heading4"/>
        <w:numPr>
          <w:ilvl w:val="0"/>
          <w:numId w:val="0"/>
        </w:numPr>
        <w:ind w:left="864" w:hanging="864"/>
      </w:pP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700"/>
        <w:gridCol w:w="2774"/>
        <w:gridCol w:w="768"/>
        <w:gridCol w:w="764"/>
        <w:gridCol w:w="1722"/>
        <w:gridCol w:w="2565"/>
      </w:tblGrid>
      <w:tr w:rsidR="00D3249B" w:rsidRPr="005C0EBA" w14:paraId="0F3644C0" w14:textId="77777777" w:rsidTr="002C447E">
        <w:tc>
          <w:tcPr>
            <w:tcW w:w="708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553DF740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28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45432485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7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3BDCED17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25805EFA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175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48C86B92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Açıklama </w:t>
            </w:r>
          </w:p>
        </w:tc>
        <w:tc>
          <w:tcPr>
            <w:tcW w:w="244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4BD39635" w14:textId="77777777" w:rsidR="009B3F1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D3249B" w:rsidRPr="000907AA" w14:paraId="1926EC66" w14:textId="77777777" w:rsidTr="002C447E">
        <w:tc>
          <w:tcPr>
            <w:tcW w:w="708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2FF836E5" w14:textId="77777777" w:rsid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14:paraId="605EAB0F" w14:textId="77777777" w:rsidR="00D3249B" w:rsidRPr="0055559C" w:rsidRDefault="00D3249B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842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2AD53D4F" w14:textId="5CF588DF" w:rsidR="009B3F16" w:rsidRPr="0003009D" w:rsidRDefault="00FA5C6B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  <w:u w:val="single"/>
              </w:rPr>
              <w:t xml:space="preserve">Navigate to </w:t>
            </w:r>
            <w:ins w:id="30" w:author="Hamit Dogan" w:date="2018-11-14T11:49:00Z">
              <w:r w:rsidR="002C447E">
                <w:rPr>
                  <w:rFonts w:cs="Segoe UI"/>
                  <w:sz w:val="18"/>
                  <w:szCs w:val="18"/>
                  <w:u w:val="single"/>
                </w:rPr>
                <w:t>web page</w:t>
              </w:r>
            </w:ins>
            <w:ins w:id="31" w:author="Hamit Dogan" w:date="2018-11-14T12:14:00Z">
              <w:r w:rsidR="0005704E">
                <w:rPr>
                  <w:rFonts w:cs="Segoe UI"/>
                  <w:sz w:val="18"/>
                  <w:szCs w:val="18"/>
                  <w:u w:val="single"/>
                </w:rPr>
                <w:t xml:space="preserve"> as</w:t>
              </w:r>
            </w:ins>
            <w:del w:id="32" w:author="Hamit Dogan" w:date="2018-11-14T11:49:00Z">
              <w:r w:rsidRPr="009F2822" w:rsidDel="002C447E">
                <w:rPr>
                  <w:rFonts w:cs="Segoe UI"/>
                  <w:strike/>
                  <w:color w:val="FF0000"/>
                  <w:sz w:val="18"/>
                  <w:szCs w:val="18"/>
                  <w:u w:val="single"/>
                </w:rPr>
                <w:delText>AriKovani</w:delText>
              </w:r>
              <w:r w:rsidRPr="009F2822" w:rsidDel="002C447E">
                <w:rPr>
                  <w:rFonts w:cs="Segoe UI"/>
                  <w:color w:val="FF0000"/>
                  <w:sz w:val="18"/>
                  <w:szCs w:val="18"/>
                  <w:u w:val="single"/>
                </w:rPr>
                <w:delText xml:space="preserve"> </w:delText>
              </w:r>
              <w:r w:rsidDel="002C447E">
                <w:rPr>
                  <w:rFonts w:cs="Segoe UI"/>
                  <w:sz w:val="18"/>
                  <w:szCs w:val="18"/>
                  <w:u w:val="single"/>
                </w:rPr>
                <w:delText>Web page</w:delText>
              </w:r>
            </w:del>
          </w:p>
        </w:tc>
        <w:tc>
          <w:tcPr>
            <w:tcW w:w="775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519DD7E4" w14:textId="77777777"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65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2F7017A7" w14:textId="77777777" w:rsidR="009B3F16" w:rsidRPr="004F4D35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1758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7A4822A1" w14:textId="77777777"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3C6566D6" w14:textId="79168BD0" w:rsidR="009B3F16" w:rsidRPr="0055559C" w:rsidRDefault="00012984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33" w:author="Hamit Dogan" w:date="2018-11-13T07:57:00Z">
              <w:r w:rsidRPr="009F2822">
                <w:rPr>
                  <w:rFonts w:cs="Segoe UI"/>
                  <w:strike/>
                  <w:color w:val="FF0000"/>
                  <w:sz w:val="18"/>
                  <w:szCs w:val="18"/>
                  <w:u w:val="single"/>
                </w:rPr>
                <w:t>AriKovani</w:t>
              </w:r>
              <w:r w:rsidRPr="009F2822">
                <w:rPr>
                  <w:rFonts w:cs="Segoe UI"/>
                  <w:color w:val="FF0000"/>
                  <w:sz w:val="18"/>
                  <w:szCs w:val="18"/>
                  <w:u w:val="single"/>
                </w:rPr>
                <w:t xml:space="preserve"> </w:t>
              </w:r>
              <w:r>
                <w:rPr>
                  <w:rFonts w:cs="Segoe UI"/>
                  <w:sz w:val="18"/>
                  <w:szCs w:val="18"/>
                  <w:u w:val="single"/>
                </w:rPr>
                <w:t>Web page:</w:t>
              </w:r>
              <w:r w:rsidRPr="009B3F16">
                <w:rPr>
                  <w:rFonts w:cs="Segoe UI"/>
                  <w:sz w:val="18"/>
                  <w:szCs w:val="18"/>
                </w:rPr>
                <w:t xml:space="preserve"> </w:t>
              </w:r>
            </w:ins>
            <w:commentRangeStart w:id="34"/>
            <w:r w:rsidR="009B3F16" w:rsidRPr="009B3F16">
              <w:rPr>
                <w:rFonts w:cs="Segoe UI"/>
                <w:sz w:val="18"/>
                <w:szCs w:val="18"/>
              </w:rPr>
              <w:t>https</w:t>
            </w:r>
            <w:commentRangeEnd w:id="34"/>
            <w:r w:rsidR="009F2822">
              <w:rPr>
                <w:rStyle w:val="CommentReference"/>
                <w:rFonts w:asciiTheme="minorHAnsi" w:eastAsiaTheme="minorHAnsi" w:hAnsiTheme="minorHAnsi"/>
                <w:lang w:eastAsia="en-US"/>
              </w:rPr>
              <w:commentReference w:id="34"/>
            </w:r>
            <w:r w:rsidR="009B3F16" w:rsidRPr="009B3F16">
              <w:rPr>
                <w:rFonts w:cs="Segoe UI"/>
                <w:sz w:val="18"/>
                <w:szCs w:val="18"/>
              </w:rPr>
              <w:t>://arikovani.com/</w:t>
            </w:r>
          </w:p>
        </w:tc>
      </w:tr>
      <w:tr w:rsidR="00D3249B" w:rsidRPr="000907AA" w14:paraId="7DE0BF3C" w14:textId="77777777" w:rsidTr="002C447E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0547B191" w14:textId="77777777"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2A73B71B" w14:textId="67CE6CD0" w:rsidR="009B3F16" w:rsidRPr="00FA5C6B" w:rsidRDefault="00FA5C6B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FA5C6B">
              <w:rPr>
                <w:rFonts w:cs="Segoe UI"/>
                <w:sz w:val="18"/>
                <w:szCs w:val="18"/>
              </w:rPr>
              <w:t xml:space="preserve">Click to button of </w:t>
            </w:r>
            <w:del w:id="35" w:author="Hamit Dogan" w:date="2018-11-14T11:47:00Z">
              <w:r w:rsidR="007A2761" w:rsidDel="00726C3A">
                <w:rPr>
                  <w:rFonts w:cs="Segoe UI"/>
                  <w:sz w:val="18"/>
                  <w:szCs w:val="18"/>
                </w:rPr>
                <w:delText>S</w:delText>
              </w:r>
              <w:r w:rsidDel="00726C3A">
                <w:rPr>
                  <w:rFonts w:cs="Segoe UI"/>
                  <w:sz w:val="18"/>
                  <w:szCs w:val="18"/>
                </w:rPr>
                <w:delText>ign in</w:delText>
              </w:r>
            </w:del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34445FD3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Enter 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3E1CF366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77B27069" w14:textId="77777777"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138F5C9D" w14:textId="70EBD169" w:rsidR="009B3F16" w:rsidRDefault="002C447E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36" w:author="Hamit Dogan" w:date="2018-11-14T11:52:00Z">
              <w:r>
                <w:rPr>
                  <w:rFonts w:cs="Segoe UI"/>
                  <w:sz w:val="18"/>
                  <w:szCs w:val="18"/>
                </w:rPr>
                <w:t>“</w:t>
              </w:r>
            </w:ins>
            <w:ins w:id="37" w:author="Hamit Dogan" w:date="2018-11-14T11:48:00Z">
              <w:r>
                <w:rPr>
                  <w:rFonts w:cs="Segoe UI"/>
                  <w:sz w:val="18"/>
                  <w:szCs w:val="18"/>
                </w:rPr>
                <w:t>Giriş Yap</w:t>
              </w:r>
            </w:ins>
            <w:ins w:id="38" w:author="Hamit Dogan" w:date="2018-11-14T11:52:00Z">
              <w:r>
                <w:rPr>
                  <w:rFonts w:cs="Segoe UI"/>
                  <w:sz w:val="18"/>
                  <w:szCs w:val="18"/>
                </w:rPr>
                <w:t>”</w:t>
              </w:r>
            </w:ins>
          </w:p>
        </w:tc>
      </w:tr>
      <w:tr w:rsidR="00D3249B" w:rsidRPr="000907AA" w14:paraId="74543612" w14:textId="77777777" w:rsidTr="002C447E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32155696" w14:textId="77777777"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77A780A5" w14:textId="7E4E86B4" w:rsidR="009B3F16" w:rsidRDefault="00FA5C6B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Select tab of </w:t>
            </w:r>
            <w:del w:id="39" w:author="Hamit Dogan" w:date="2018-11-14T11:51:00Z">
              <w:r w:rsidDel="002C447E">
                <w:rPr>
                  <w:rFonts w:cs="Segoe UI"/>
                  <w:sz w:val="18"/>
                  <w:szCs w:val="18"/>
                </w:rPr>
                <w:delText>“Eposta ile Giriş yap” on new page</w:delText>
              </w:r>
            </w:del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6FFF3712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2CF09491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24804F3A" w14:textId="77777777" w:rsidR="009B3F16" w:rsidRDefault="009B3F16" w:rsidP="00EE0C34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696C21A9" w14:textId="303814ED" w:rsidR="009B3F16" w:rsidRDefault="002C447E" w:rsidP="00EE0C34">
            <w:pPr>
              <w:rPr>
                <w:rFonts w:cs="Segoe UI"/>
                <w:sz w:val="18"/>
                <w:szCs w:val="18"/>
              </w:rPr>
            </w:pPr>
            <w:ins w:id="40" w:author="Hamit Dogan" w:date="2018-11-14T11:51:00Z">
              <w:r>
                <w:rPr>
                  <w:rFonts w:cs="Segoe UI"/>
                  <w:sz w:val="18"/>
                  <w:szCs w:val="18"/>
                </w:rPr>
                <w:t>“Eposta ile Giriş yap“</w:t>
              </w:r>
            </w:ins>
            <w:commentRangeStart w:id="41"/>
            <w:ins w:id="42" w:author="ayse t" w:date="2018-10-31T20:56:00Z">
              <w:del w:id="43" w:author="Hamit Dogan" w:date="2018-11-10T13:31:00Z">
                <w:r w:rsidR="009C2CAC" w:rsidDel="00991356">
                  <w:rPr>
                    <w:rFonts w:cs="Segoe UI"/>
                    <w:sz w:val="18"/>
                    <w:szCs w:val="18"/>
                  </w:rPr>
                  <w:delText>Eposta</w:delText>
                </w:r>
              </w:del>
            </w:ins>
            <w:commentRangeEnd w:id="41"/>
            <w:del w:id="44" w:author="Hamit Dogan" w:date="2018-11-10T13:31:00Z">
              <w:r w:rsidR="00991356" w:rsidDel="00991356">
                <w:rPr>
                  <w:rStyle w:val="CommentReference"/>
                  <w:rFonts w:eastAsiaTheme="minorHAnsi"/>
                  <w:lang w:eastAsia="en-US"/>
                </w:rPr>
                <w:commentReference w:id="41"/>
              </w:r>
            </w:del>
            <w:ins w:id="45" w:author="ayse t" w:date="2018-10-31T20:56:00Z">
              <w:del w:id="46" w:author="Hamit Dogan" w:date="2018-11-10T13:31:00Z">
                <w:r w:rsidR="009C2CAC" w:rsidDel="00991356">
                  <w:rPr>
                    <w:rFonts w:cs="Segoe UI"/>
                    <w:sz w:val="18"/>
                    <w:szCs w:val="18"/>
                  </w:rPr>
                  <w:delText xml:space="preserve"> ile Giriş yap</w:delText>
                </w:r>
              </w:del>
            </w:ins>
          </w:p>
        </w:tc>
      </w:tr>
      <w:tr w:rsidR="00D3249B" w:rsidRPr="000907AA" w14:paraId="6B8CE240" w14:textId="77777777" w:rsidTr="002C447E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5DAB3D09" w14:textId="77777777"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0D515CB6" w14:textId="66F3CB91" w:rsidR="009B3F16" w:rsidRDefault="00FA5C6B" w:rsidP="009B3F16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Enter </w:t>
            </w:r>
            <w:ins w:id="47" w:author="Hamit Dogan" w:date="2018-11-11T12:29:00Z">
              <w:r w:rsidR="002C447E">
                <w:rPr>
                  <w:sz w:val="18"/>
                </w:rPr>
                <w:t>e</w:t>
              </w:r>
            </w:ins>
            <w:del w:id="48" w:author="Hamit Dogan" w:date="2018-11-14T11:51:00Z">
              <w:r w:rsidDel="002C447E">
                <w:rPr>
                  <w:sz w:val="18"/>
                </w:rPr>
                <w:delText>E</w:delText>
              </w:r>
            </w:del>
            <w:r>
              <w:rPr>
                <w:sz w:val="18"/>
              </w:rPr>
              <w:t>mail and password</w:t>
            </w:r>
            <w:del w:id="49" w:author="Hamit Dogan" w:date="2018-11-14T12:14:00Z">
              <w:r w:rsidDel="0005704E">
                <w:rPr>
                  <w:sz w:val="18"/>
                </w:rPr>
                <w:delText xml:space="preserve"> </w:delText>
              </w:r>
            </w:del>
            <w:commentRangeStart w:id="50"/>
            <w:del w:id="51" w:author="Hamit Dogan" w:date="2018-11-14T11:51:00Z">
              <w:r w:rsidRPr="009F2822" w:rsidDel="002C447E">
                <w:rPr>
                  <w:strike/>
                  <w:color w:val="FF0000"/>
                  <w:sz w:val="18"/>
                </w:rPr>
                <w:delText>wrongly</w:delText>
              </w:r>
              <w:r w:rsidRPr="009F2822" w:rsidDel="002C447E">
                <w:rPr>
                  <w:color w:val="FF0000"/>
                  <w:sz w:val="18"/>
                </w:rPr>
                <w:delText xml:space="preserve"> </w:delText>
              </w:r>
              <w:commentRangeEnd w:id="50"/>
              <w:r w:rsidR="009F2822" w:rsidDel="002C447E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50"/>
              </w:r>
            </w:del>
            <w:del w:id="52" w:author="Hamit Dogan" w:date="2018-11-14T11:52:00Z">
              <w:r w:rsidDel="002C447E">
                <w:rPr>
                  <w:sz w:val="18"/>
                </w:rPr>
                <w:delText>and Click to “</w:delText>
              </w:r>
              <w:r w:rsidRPr="009F2822" w:rsidDel="002C447E">
                <w:rPr>
                  <w:strike/>
                  <w:color w:val="FF0000"/>
                  <w:sz w:val="18"/>
                </w:rPr>
                <w:delText>Login</w:delText>
              </w:r>
              <w:r w:rsidDel="002C447E">
                <w:rPr>
                  <w:sz w:val="18"/>
                </w:rPr>
                <w:delText xml:space="preserve">” </w:delText>
              </w:r>
              <w:commentRangeStart w:id="53"/>
              <w:r w:rsidDel="002C447E">
                <w:rPr>
                  <w:sz w:val="18"/>
                </w:rPr>
                <w:delText>button</w:delText>
              </w:r>
              <w:commentRangeEnd w:id="53"/>
              <w:r w:rsidR="009F2822" w:rsidDel="002C447E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53"/>
              </w:r>
            </w:del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055E6ED0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12CDD9FD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7E3069C4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22568083" w14:textId="3D9F9F5F" w:rsidR="009B3F16" w:rsidRDefault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gramStart"/>
            <w:ins w:id="54" w:author="Hamit Dogan" w:date="2018-11-13T07:57:00Z">
              <w:r>
                <w:t>e</w:t>
              </w:r>
              <w:r w:rsidR="00012984">
                <w:t>mail</w:t>
              </w:r>
              <w:proofErr w:type="gramEnd"/>
              <w:r w:rsidR="00012984">
                <w:t>:</w:t>
              </w:r>
            </w:ins>
            <w:ins w:id="55" w:author="Hamit Dogan" w:date="2018-11-10T13:34:00Z">
              <w:r w:rsidR="00991356">
                <w:fldChar w:fldCharType="begin"/>
              </w:r>
              <w:r w:rsidR="00991356">
                <w:instrText xml:space="preserve"> HYPERLINK "mailto:caglar23@gmail.com" </w:instrText>
              </w:r>
              <w:r w:rsidR="00991356">
                <w:fldChar w:fldCharType="separate"/>
              </w:r>
              <w:r w:rsidR="00991356" w:rsidRPr="00D3249B">
                <w:rPr>
                  <w:rFonts w:cs="Segoe UI"/>
                  <w:szCs w:val="18"/>
                </w:rPr>
                <w:t>caglar23@gmail.com</w:t>
              </w:r>
              <w:r w:rsidR="00991356">
                <w:rPr>
                  <w:rFonts w:cs="Segoe UI"/>
                  <w:szCs w:val="18"/>
                </w:rPr>
                <w:fldChar w:fldCharType="end"/>
              </w:r>
              <w:r w:rsidR="00235D89">
                <w:rPr>
                  <w:sz w:val="18"/>
                  <w:u w:val="single"/>
                </w:rPr>
                <w:t>&amp;</w:t>
              </w:r>
              <w:r w:rsidR="00991356">
                <w:rPr>
                  <w:sz w:val="18"/>
                  <w:u w:val="single"/>
                </w:rPr>
                <w:t xml:space="preserve"> </w:t>
              </w:r>
            </w:ins>
            <w:proofErr w:type="spellStart"/>
            <w:ins w:id="56" w:author="Hamit Dogan" w:date="2018-11-13T07:57:00Z">
              <w:r w:rsidR="00DB29E5">
                <w:rPr>
                  <w:sz w:val="18"/>
                  <w:u w:val="single"/>
                </w:rPr>
                <w:t>password</w:t>
              </w:r>
              <w:proofErr w:type="spellEnd"/>
              <w:r w:rsidR="00DB29E5">
                <w:rPr>
                  <w:sz w:val="18"/>
                  <w:u w:val="single"/>
                </w:rPr>
                <w:t>:</w:t>
              </w:r>
            </w:ins>
            <w:ins w:id="57" w:author="Hamit Dogan" w:date="2018-11-13T08:36:00Z">
              <w:r w:rsidR="00DB29E5">
                <w:rPr>
                  <w:sz w:val="18"/>
                  <w:u w:val="single"/>
                </w:rPr>
                <w:t xml:space="preserve"> </w:t>
              </w:r>
            </w:ins>
            <w:proofErr w:type="spellStart"/>
            <w:ins w:id="58" w:author="Hamit Dogan" w:date="2018-11-10T13:34:00Z">
              <w:r w:rsidR="00991356" w:rsidRPr="00D3249B">
                <w:rPr>
                  <w:rFonts w:cs="Segoe UI"/>
                  <w:sz w:val="18"/>
                  <w:szCs w:val="18"/>
                </w:rPr>
                <w:t>Test</w:t>
              </w:r>
              <w:r w:rsidR="00991356">
                <w:rPr>
                  <w:rFonts w:cs="Segoe UI"/>
                  <w:sz w:val="18"/>
                  <w:szCs w:val="18"/>
                </w:rPr>
                <w:t>Wrong</w:t>
              </w:r>
            </w:ins>
            <w:proofErr w:type="spellEnd"/>
            <w:ins w:id="59" w:author="ayse t" w:date="2018-10-31T20:56:00Z">
              <w:del w:id="60" w:author="Hamit Dogan" w:date="2018-11-10T13:34:00Z">
                <w:r w:rsidR="009C2CAC" w:rsidDel="00991356">
                  <w:rPr>
                    <w:rFonts w:cs="Segoe UI"/>
                    <w:sz w:val="18"/>
                    <w:szCs w:val="18"/>
                  </w:rPr>
                  <w:delText>Login</w:delText>
                </w:r>
              </w:del>
            </w:ins>
          </w:p>
        </w:tc>
      </w:tr>
      <w:tr w:rsidR="002C447E" w:rsidRPr="000907AA" w14:paraId="191EE41A" w14:textId="77777777" w:rsidTr="002C447E">
        <w:trPr>
          <w:ins w:id="61" w:author="Hamit Dogan" w:date="2018-11-14T11:52:00Z"/>
        </w:trPr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12CE1A8E" w14:textId="51216E58" w:rsidR="002C447E" w:rsidRDefault="002C447E" w:rsidP="00D3249B">
            <w:pPr>
              <w:pStyle w:val="Header"/>
              <w:tabs>
                <w:tab w:val="left" w:pos="720"/>
              </w:tabs>
              <w:jc w:val="center"/>
              <w:rPr>
                <w:ins w:id="62" w:author="Hamit Dogan" w:date="2018-11-14T11:52:00Z"/>
                <w:rFonts w:cs="Segoe UI"/>
                <w:sz w:val="18"/>
                <w:szCs w:val="18"/>
              </w:rPr>
            </w:pPr>
            <w:ins w:id="63" w:author="Hamit Dogan" w:date="2018-11-14T11:52:00Z">
              <w:r>
                <w:rPr>
                  <w:rFonts w:cs="Segoe UI"/>
                  <w:sz w:val="18"/>
                  <w:szCs w:val="18"/>
                </w:rPr>
                <w:t>5</w:t>
              </w:r>
            </w:ins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07DD6CD7" w14:textId="1E1AB011" w:rsidR="002C447E" w:rsidRDefault="002C447E" w:rsidP="009B3F16">
            <w:pPr>
              <w:pStyle w:val="Header"/>
              <w:tabs>
                <w:tab w:val="left" w:pos="720"/>
              </w:tabs>
              <w:rPr>
                <w:ins w:id="64" w:author="Hamit Dogan" w:date="2018-11-14T11:52:00Z"/>
                <w:sz w:val="18"/>
              </w:rPr>
            </w:pPr>
            <w:ins w:id="65" w:author="Hamit Dogan" w:date="2018-11-14T11:52:00Z">
              <w:r w:rsidRPr="00FA5C6B">
                <w:rPr>
                  <w:rFonts w:cs="Segoe UI"/>
                  <w:sz w:val="18"/>
                  <w:szCs w:val="18"/>
                </w:rPr>
                <w:t>Click to button of</w:t>
              </w:r>
            </w:ins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54A530DF" w14:textId="48478A26" w:rsidR="002C447E" w:rsidRDefault="002C447E" w:rsidP="00EE0C34">
            <w:pPr>
              <w:pStyle w:val="Header"/>
              <w:tabs>
                <w:tab w:val="left" w:pos="720"/>
              </w:tabs>
              <w:rPr>
                <w:ins w:id="66" w:author="Hamit Dogan" w:date="2018-11-14T11:52:00Z"/>
                <w:rFonts w:cs="Segoe UI"/>
                <w:sz w:val="18"/>
                <w:szCs w:val="18"/>
              </w:rPr>
            </w:pPr>
            <w:ins w:id="67" w:author="Hamit Dogan" w:date="2018-11-14T11:52:00Z">
              <w:r>
                <w:rPr>
                  <w:rFonts w:cs="Segoe UI"/>
                  <w:sz w:val="18"/>
                  <w:szCs w:val="18"/>
                </w:rPr>
                <w:t>Write</w:t>
              </w:r>
            </w:ins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6050C0C3" w14:textId="77777777" w:rsidR="002C447E" w:rsidRDefault="002C447E" w:rsidP="00EE0C34">
            <w:pPr>
              <w:pStyle w:val="Header"/>
              <w:tabs>
                <w:tab w:val="left" w:pos="720"/>
              </w:tabs>
              <w:rPr>
                <w:ins w:id="68" w:author="Hamit Dogan" w:date="2018-11-14T11:52:00Z"/>
                <w:rFonts w:cs="Segoe UI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14FFEC4F" w14:textId="77777777" w:rsidR="002C447E" w:rsidRDefault="002C447E" w:rsidP="00EE0C34">
            <w:pPr>
              <w:pStyle w:val="Header"/>
              <w:tabs>
                <w:tab w:val="left" w:pos="720"/>
              </w:tabs>
              <w:rPr>
                <w:ins w:id="69" w:author="Hamit Dogan" w:date="2018-11-14T11:52:00Z"/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391942A7" w14:textId="1B3B41ED" w:rsidR="002C447E" w:rsidRDefault="002C447E" w:rsidP="00D63157">
            <w:pPr>
              <w:pStyle w:val="Header"/>
              <w:tabs>
                <w:tab w:val="left" w:pos="720"/>
              </w:tabs>
              <w:rPr>
                <w:ins w:id="70" w:author="Hamit Dogan" w:date="2018-11-14T11:52:00Z"/>
              </w:rPr>
            </w:pPr>
            <w:ins w:id="71" w:author="Hamit Dogan" w:date="2018-11-14T11:53:00Z">
              <w:r>
                <w:t>“</w:t>
              </w:r>
            </w:ins>
            <w:ins w:id="72" w:author="Hamit Dogan" w:date="2018-11-14T11:52:00Z">
              <w:r>
                <w:t>Giriş Yap</w:t>
              </w:r>
            </w:ins>
            <w:ins w:id="73" w:author="Hamit Dogan" w:date="2018-11-14T11:53:00Z">
              <w:r>
                <w:t>”</w:t>
              </w:r>
            </w:ins>
          </w:p>
        </w:tc>
      </w:tr>
      <w:tr w:rsidR="009B3F16" w:rsidRPr="000907AA" w14:paraId="0F514F15" w14:textId="77777777" w:rsidTr="002C447E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16D0A817" w14:textId="043F3365"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del w:id="74" w:author="Hamit Dogan" w:date="2018-11-14T11:52:00Z">
              <w:r w:rsidRPr="009B3F16" w:rsidDel="002C447E">
                <w:rPr>
                  <w:sz w:val="18"/>
                </w:rPr>
                <w:delText>5</w:delText>
              </w:r>
            </w:del>
            <w:ins w:id="75" w:author="Hamit Dogan" w:date="2018-11-14T11:52:00Z">
              <w:r w:rsidR="002C447E">
                <w:rPr>
                  <w:sz w:val="18"/>
                </w:rPr>
                <w:t>6</w:t>
              </w:r>
            </w:ins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5DCD3120" w14:textId="0A80F23A" w:rsidR="009B3F16" w:rsidRPr="00D3249B" w:rsidRDefault="00FA5C6B" w:rsidP="009B3F16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commentRangeStart w:id="76"/>
            <w:r>
              <w:rPr>
                <w:rFonts w:ascii="Calibri Light" w:hAnsi="Calibri Light"/>
                <w:sz w:val="18"/>
              </w:rPr>
              <w:t xml:space="preserve">Check </w:t>
            </w:r>
            <w:commentRangeEnd w:id="76"/>
            <w:r w:rsidR="009F2822">
              <w:rPr>
                <w:rStyle w:val="CommentReference"/>
                <w:rFonts w:eastAsiaTheme="minorHAnsi"/>
                <w:lang w:eastAsia="en-US"/>
              </w:rPr>
              <w:commentReference w:id="76"/>
            </w:r>
            <w:r>
              <w:rPr>
                <w:rFonts w:ascii="Calibri Light" w:hAnsi="Calibri Light"/>
                <w:sz w:val="18"/>
              </w:rPr>
              <w:t xml:space="preserve">the </w:t>
            </w:r>
            <w:del w:id="77" w:author="Hamit Dogan" w:date="2018-11-14T13:16:00Z">
              <w:r w:rsidDel="00BB39D0">
                <w:rPr>
                  <w:rFonts w:ascii="Calibri Light" w:hAnsi="Calibri Light"/>
                  <w:sz w:val="18"/>
                </w:rPr>
                <w:delText xml:space="preserve">error </w:delText>
              </w:r>
            </w:del>
            <w:r>
              <w:rPr>
                <w:rFonts w:ascii="Calibri Light" w:hAnsi="Calibri Light"/>
                <w:sz w:val="18"/>
              </w:rPr>
              <w:t>message on screen</w:t>
            </w:r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23E2905D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45C8FD4D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4AAA51AF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030C70D5" w14:textId="461A9A9C" w:rsidR="009B3F16" w:rsidRDefault="000B140C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commentRangeStart w:id="78"/>
            <w:r w:rsidRPr="009B3F16">
              <w:rPr>
                <w:b/>
                <w:color w:val="FF0000"/>
                <w:sz w:val="18"/>
              </w:rPr>
              <w:t>”</w:t>
            </w:r>
            <w:r>
              <w:rPr>
                <w:b/>
                <w:color w:val="FF0000"/>
                <w:sz w:val="18"/>
              </w:rPr>
              <w:t>Geçe</w:t>
            </w:r>
            <w:r w:rsidRPr="009B3F16">
              <w:rPr>
                <w:b/>
                <w:color w:val="FF0000"/>
                <w:sz w:val="18"/>
              </w:rPr>
              <w:t>rsiz kullanıcı adı ve/veya şifre</w:t>
            </w:r>
            <w:ins w:id="79" w:author="Hamit Dogan" w:date="2018-11-11T12:33:00Z">
              <w:r w:rsidR="002E520A">
                <w:rPr>
                  <w:b/>
                  <w:color w:val="FF0000"/>
                  <w:sz w:val="18"/>
                </w:rPr>
                <w:t>”</w:t>
              </w:r>
            </w:ins>
            <w:del w:id="80" w:author="Hamit Dogan" w:date="2018-11-11T12:33:00Z">
              <w:r w:rsidRPr="009B3F16" w:rsidDel="002E520A">
                <w:rPr>
                  <w:b/>
                  <w:color w:val="FF0000"/>
                  <w:sz w:val="18"/>
                </w:rPr>
                <w:delText>”</w:delText>
              </w:r>
            </w:del>
            <w:commentRangeEnd w:id="78"/>
            <w:r w:rsidR="009F2822">
              <w:rPr>
                <w:rStyle w:val="CommentReference"/>
                <w:rFonts w:asciiTheme="minorHAnsi" w:eastAsiaTheme="minorHAnsi" w:hAnsiTheme="minorHAnsi"/>
                <w:lang w:eastAsia="en-US"/>
              </w:rPr>
              <w:commentReference w:id="78"/>
            </w:r>
          </w:p>
        </w:tc>
      </w:tr>
      <w:tr w:rsidR="002C447E" w:rsidRPr="000907AA" w14:paraId="77A9EE29" w14:textId="77777777" w:rsidTr="002C447E">
        <w:trPr>
          <w:ins w:id="81" w:author="Hamit Dogan" w:date="2018-11-14T11:54:00Z"/>
        </w:trPr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72B2817D" w14:textId="5C98FB9D" w:rsidR="002C447E" w:rsidRPr="009B3F16" w:rsidDel="002C447E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ins w:id="82" w:author="Hamit Dogan" w:date="2018-11-14T11:54:00Z"/>
                <w:sz w:val="18"/>
              </w:rPr>
            </w:pPr>
            <w:ins w:id="83" w:author="Hamit Dogan" w:date="2018-11-14T11:54:00Z">
              <w:r>
                <w:rPr>
                  <w:sz w:val="18"/>
                </w:rPr>
                <w:t>7</w:t>
              </w:r>
            </w:ins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451E81D6" w14:textId="4A04A607" w:rsidR="002C447E" w:rsidRDefault="002C447E" w:rsidP="002C447E">
            <w:pPr>
              <w:spacing w:before="100" w:beforeAutospacing="1" w:after="100" w:afterAutospacing="1" w:line="345" w:lineRule="atLeast"/>
              <w:rPr>
                <w:ins w:id="84" w:author="Hamit Dogan" w:date="2018-11-14T11:54:00Z"/>
                <w:rFonts w:ascii="Calibri Light" w:hAnsi="Calibri Light"/>
                <w:sz w:val="18"/>
              </w:rPr>
            </w:pPr>
            <w:ins w:id="85" w:author="Hamit Dogan" w:date="2018-11-14T11:54:00Z">
              <w:r>
                <w:rPr>
                  <w:rFonts w:cs="Segoe UI"/>
                  <w:sz w:val="18"/>
                  <w:szCs w:val="18"/>
                </w:rPr>
                <w:t xml:space="preserve">Select tab of </w:t>
              </w:r>
            </w:ins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3E67B819" w14:textId="2F622C4B" w:rsidR="002C447E" w:rsidRDefault="002C447E" w:rsidP="002C447E">
            <w:pPr>
              <w:pStyle w:val="Header"/>
              <w:tabs>
                <w:tab w:val="left" w:pos="720"/>
              </w:tabs>
              <w:rPr>
                <w:ins w:id="86" w:author="Hamit Dogan" w:date="2018-11-14T11:54:00Z"/>
                <w:rFonts w:cs="Segoe UI"/>
                <w:sz w:val="18"/>
                <w:szCs w:val="18"/>
              </w:rPr>
            </w:pPr>
            <w:ins w:id="87" w:author="Hamit Dogan" w:date="2018-11-14T11:54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2C0E6A41" w14:textId="6449F33D" w:rsidR="002C447E" w:rsidRDefault="002C447E" w:rsidP="002C447E">
            <w:pPr>
              <w:pStyle w:val="Header"/>
              <w:tabs>
                <w:tab w:val="left" w:pos="720"/>
              </w:tabs>
              <w:rPr>
                <w:ins w:id="88" w:author="Hamit Dogan" w:date="2018-11-14T11:54:00Z"/>
                <w:rFonts w:cs="Segoe UI"/>
                <w:sz w:val="18"/>
                <w:szCs w:val="18"/>
              </w:rPr>
            </w:pPr>
            <w:ins w:id="89" w:author="Hamit Dogan" w:date="2018-11-14T11:54:00Z">
              <w:r>
                <w:rPr>
                  <w:rFonts w:cs="Segoe UI"/>
                  <w:sz w:val="18"/>
                  <w:szCs w:val="18"/>
                </w:rPr>
                <w:t>1</w:t>
              </w:r>
            </w:ins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400F0AEB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ins w:id="90" w:author="Hamit Dogan" w:date="2018-11-14T11:54:00Z"/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1C22A1E7" w14:textId="04055BA2" w:rsidR="002C447E" w:rsidRPr="009B3F16" w:rsidRDefault="002C447E" w:rsidP="002C447E">
            <w:pPr>
              <w:pStyle w:val="Header"/>
              <w:tabs>
                <w:tab w:val="left" w:pos="720"/>
              </w:tabs>
              <w:rPr>
                <w:ins w:id="91" w:author="Hamit Dogan" w:date="2018-11-14T11:54:00Z"/>
                <w:b/>
                <w:color w:val="FF0000"/>
                <w:sz w:val="18"/>
              </w:rPr>
            </w:pPr>
            <w:ins w:id="92" w:author="Hamit Dogan" w:date="2018-11-14T11:54:00Z">
              <w:r>
                <w:rPr>
                  <w:rFonts w:cs="Segoe UI"/>
                  <w:sz w:val="18"/>
                  <w:szCs w:val="18"/>
                </w:rPr>
                <w:t>“Eposta ile Giriş yap“</w:t>
              </w:r>
            </w:ins>
          </w:p>
        </w:tc>
      </w:tr>
      <w:tr w:rsidR="002C447E" w:rsidRPr="000907AA" w14:paraId="558BC72D" w14:textId="77777777" w:rsidTr="002C447E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3D5398D8" w14:textId="7922B548" w:rsidR="002C447E" w:rsidRPr="009B3F16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ins w:id="93" w:author="Hamit Dogan" w:date="2018-11-14T11:54:00Z">
              <w:r>
                <w:rPr>
                  <w:sz w:val="18"/>
                </w:rPr>
                <w:t>8</w:t>
              </w:r>
            </w:ins>
            <w:commentRangeStart w:id="94"/>
            <w:del w:id="95" w:author="Hamit Dogan" w:date="2018-11-14T11:52:00Z">
              <w:r w:rsidDel="002C447E">
                <w:rPr>
                  <w:sz w:val="18"/>
                </w:rPr>
                <w:delText>6</w:delText>
              </w:r>
              <w:commentRangeEnd w:id="94"/>
              <w:r w:rsidDel="002C447E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94"/>
              </w:r>
            </w:del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4B1B7A7F" w14:textId="2797E0CB" w:rsidR="002C447E" w:rsidRPr="00FA5C6B" w:rsidRDefault="002C447E" w:rsidP="002C447E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ins w:id="96" w:author="Hamit Dogan" w:date="2018-11-14T11:53:00Z">
              <w:r>
                <w:rPr>
                  <w:sz w:val="18"/>
                </w:rPr>
                <w:t>Enter email and password</w:t>
              </w:r>
            </w:ins>
            <w:del w:id="97" w:author="Hamit Dogan" w:date="2018-11-14T11:53:00Z">
              <w:r w:rsidRPr="00FA5C6B" w:rsidDel="002C447E">
                <w:rPr>
                  <w:sz w:val="18"/>
                </w:rPr>
                <w:delText xml:space="preserve">Enter </w:delText>
              </w:r>
            </w:del>
            <w:del w:id="98" w:author="Hamit Dogan" w:date="2018-11-14T10:54:00Z">
              <w:r w:rsidRPr="00FA5C6B" w:rsidDel="00D63157">
                <w:rPr>
                  <w:sz w:val="18"/>
                </w:rPr>
                <w:delText>E</w:delText>
              </w:r>
            </w:del>
            <w:del w:id="99" w:author="Hamit Dogan" w:date="2018-11-14T11:53:00Z">
              <w:r w:rsidRPr="00FA5C6B" w:rsidDel="002C447E">
                <w:rPr>
                  <w:sz w:val="18"/>
                </w:rPr>
                <w:delText>mai</w:delText>
              </w:r>
            </w:del>
            <w:del w:id="100" w:author="Hamit Dogan" w:date="2018-11-14T10:54:00Z">
              <w:r w:rsidRPr="00FA5C6B" w:rsidDel="00D63157">
                <w:rPr>
                  <w:sz w:val="18"/>
                </w:rPr>
                <w:delText>l</w:delText>
              </w:r>
            </w:del>
            <w:del w:id="101" w:author="Hamit Dogan" w:date="2018-11-14T11:53:00Z">
              <w:r w:rsidRPr="00FA5C6B" w:rsidDel="002C447E">
                <w:rPr>
                  <w:sz w:val="18"/>
                </w:rPr>
                <w:delText xml:space="preserve"> and password </w:delText>
              </w:r>
              <w:commentRangeStart w:id="102"/>
              <w:r w:rsidRPr="009F2822" w:rsidDel="002C447E">
                <w:rPr>
                  <w:strike/>
                  <w:color w:val="FF0000"/>
                  <w:sz w:val="18"/>
                </w:rPr>
                <w:delText>properly</w:delText>
              </w:r>
              <w:r w:rsidRPr="009F2822" w:rsidDel="002C447E">
                <w:rPr>
                  <w:color w:val="FF0000"/>
                  <w:sz w:val="18"/>
                </w:rPr>
                <w:delText xml:space="preserve"> </w:delText>
              </w:r>
              <w:commentRangeEnd w:id="102"/>
              <w:r w:rsidDel="002C447E">
                <w:rPr>
                  <w:rStyle w:val="CommentReference"/>
                  <w:rFonts w:eastAsiaTheme="minorHAnsi"/>
                  <w:lang w:eastAsia="en-US"/>
                </w:rPr>
                <w:commentReference w:id="102"/>
              </w:r>
              <w:r w:rsidRPr="00FA5C6B" w:rsidDel="002C447E">
                <w:rPr>
                  <w:sz w:val="18"/>
                </w:rPr>
                <w:delText xml:space="preserve">and Click to </w:delText>
              </w:r>
              <w:r w:rsidRPr="009F2822" w:rsidDel="002C447E">
                <w:rPr>
                  <w:strike/>
                  <w:color w:val="FF0000"/>
                  <w:sz w:val="18"/>
                </w:rPr>
                <w:delText>Login</w:delText>
              </w:r>
              <w:r w:rsidRPr="009F2822" w:rsidDel="002C447E">
                <w:rPr>
                  <w:color w:val="FF0000"/>
                  <w:sz w:val="18"/>
                </w:rPr>
                <w:delText xml:space="preserve"> </w:delText>
              </w:r>
              <w:commentRangeStart w:id="103"/>
              <w:r w:rsidRPr="00FA5C6B" w:rsidDel="002C447E">
                <w:rPr>
                  <w:sz w:val="18"/>
                </w:rPr>
                <w:delText>button</w:delText>
              </w:r>
              <w:commentRangeEnd w:id="103"/>
              <w:r w:rsidDel="002C447E">
                <w:rPr>
                  <w:rStyle w:val="CommentReference"/>
                  <w:rFonts w:eastAsiaTheme="minorHAnsi"/>
                  <w:lang w:eastAsia="en-US"/>
                </w:rPr>
                <w:commentReference w:id="103"/>
              </w:r>
            </w:del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783746C8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7BA34F07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431BC0CB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1AC01253" w14:textId="05715491" w:rsidR="002C447E" w:rsidRDefault="000B339B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104" w:author="Hamit Dogan" w:date="2018-11-14T13:13:00Z">
              <w:r>
                <w:t>e</w:t>
              </w:r>
            </w:ins>
            <w:ins w:id="105" w:author="Hamit Dogan" w:date="2018-11-13T08:33:00Z">
              <w:r w:rsidR="002C447E">
                <w:t>mail:</w:t>
              </w:r>
            </w:ins>
            <w:hyperlink r:id="rId10" w:history="1">
              <w:r w:rsidR="002C447E" w:rsidRPr="00D3249B">
                <w:rPr>
                  <w:rFonts w:cs="Segoe UI"/>
                  <w:szCs w:val="18"/>
                </w:rPr>
                <w:t>caglar23@gmail.com</w:t>
              </w:r>
            </w:hyperlink>
            <w:ins w:id="106" w:author="Hamit Dogan" w:date="2018-11-14T12:10:00Z">
              <w:r w:rsidR="00235D89">
                <w:rPr>
                  <w:sz w:val="18"/>
                  <w:u w:val="single"/>
                </w:rPr>
                <w:t>&amp;</w:t>
              </w:r>
            </w:ins>
            <w:del w:id="107" w:author="Hamit Dogan" w:date="2018-11-14T12:10:00Z">
              <w:r w:rsidR="002C447E" w:rsidDel="00235D89">
                <w:rPr>
                  <w:sz w:val="18"/>
                  <w:u w:val="single"/>
                </w:rPr>
                <w:delText>,</w:delText>
              </w:r>
            </w:del>
            <w:r w:rsidR="002C447E">
              <w:rPr>
                <w:sz w:val="18"/>
                <w:u w:val="single"/>
              </w:rPr>
              <w:t xml:space="preserve"> </w:t>
            </w:r>
            <w:ins w:id="108" w:author="Hamit Dogan" w:date="2018-11-13T08:33:00Z">
              <w:r w:rsidR="002C447E">
                <w:rPr>
                  <w:sz w:val="18"/>
                  <w:u w:val="single"/>
                </w:rPr>
                <w:t>password:</w:t>
              </w:r>
            </w:ins>
            <w:r w:rsidR="002C447E" w:rsidRPr="00D3249B">
              <w:rPr>
                <w:rFonts w:cs="Segoe UI"/>
                <w:sz w:val="18"/>
                <w:szCs w:val="18"/>
              </w:rPr>
              <w:t>Test1234</w:t>
            </w:r>
          </w:p>
        </w:tc>
      </w:tr>
      <w:tr w:rsidR="002C447E" w:rsidRPr="000907AA" w14:paraId="2C5DF328" w14:textId="77777777" w:rsidTr="002C447E">
        <w:trPr>
          <w:ins w:id="109" w:author="Hamit Dogan" w:date="2018-11-14T11:53:00Z"/>
        </w:trPr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62116D97" w14:textId="61C63554" w:rsidR="002C447E" w:rsidDel="002C447E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ins w:id="110" w:author="Hamit Dogan" w:date="2018-11-14T11:53:00Z"/>
                <w:sz w:val="18"/>
              </w:rPr>
            </w:pPr>
            <w:ins w:id="111" w:author="Hamit Dogan" w:date="2018-11-14T11:53:00Z">
              <w:r>
                <w:rPr>
                  <w:sz w:val="18"/>
                </w:rPr>
                <w:t>9</w:t>
              </w:r>
            </w:ins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51A62740" w14:textId="6D4E9AFA" w:rsidR="002C447E" w:rsidRDefault="002C447E" w:rsidP="002C447E">
            <w:pPr>
              <w:spacing w:before="100" w:beforeAutospacing="1" w:after="100" w:afterAutospacing="1" w:line="345" w:lineRule="atLeast"/>
              <w:rPr>
                <w:ins w:id="112" w:author="Hamit Dogan" w:date="2018-11-14T11:53:00Z"/>
                <w:sz w:val="18"/>
              </w:rPr>
            </w:pPr>
            <w:ins w:id="113" w:author="Hamit Dogan" w:date="2018-11-14T11:53:00Z">
              <w:r w:rsidRPr="00FA5C6B">
                <w:rPr>
                  <w:rFonts w:cs="Segoe UI"/>
                  <w:sz w:val="18"/>
                  <w:szCs w:val="18"/>
                </w:rPr>
                <w:t>Click to button of</w:t>
              </w:r>
            </w:ins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6E3CA394" w14:textId="6454046D" w:rsidR="002C447E" w:rsidRDefault="002C447E" w:rsidP="002C447E">
            <w:pPr>
              <w:pStyle w:val="Header"/>
              <w:tabs>
                <w:tab w:val="left" w:pos="720"/>
              </w:tabs>
              <w:rPr>
                <w:ins w:id="114" w:author="Hamit Dogan" w:date="2018-11-14T11:53:00Z"/>
                <w:rFonts w:cs="Segoe UI"/>
                <w:sz w:val="18"/>
                <w:szCs w:val="18"/>
              </w:rPr>
            </w:pPr>
            <w:ins w:id="115" w:author="Hamit Dogan" w:date="2018-11-14T11:53:00Z">
              <w:r>
                <w:rPr>
                  <w:rFonts w:cs="Segoe UI"/>
                  <w:sz w:val="18"/>
                  <w:szCs w:val="18"/>
                </w:rPr>
                <w:t>Write</w:t>
              </w:r>
            </w:ins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275C6319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ins w:id="116" w:author="Hamit Dogan" w:date="2018-11-14T11:53:00Z"/>
                <w:rFonts w:cs="Segoe UI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1E527327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ins w:id="117" w:author="Hamit Dogan" w:date="2018-11-14T11:53:00Z"/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5C185411" w14:textId="346ECD6E" w:rsidR="002C447E" w:rsidRDefault="002C447E" w:rsidP="002C447E">
            <w:pPr>
              <w:pStyle w:val="Header"/>
              <w:tabs>
                <w:tab w:val="left" w:pos="720"/>
              </w:tabs>
              <w:rPr>
                <w:ins w:id="118" w:author="Hamit Dogan" w:date="2018-11-14T11:53:00Z"/>
              </w:rPr>
            </w:pPr>
            <w:ins w:id="119" w:author="Hamit Dogan" w:date="2018-11-14T11:53:00Z">
              <w:r>
                <w:t>“Giriş Yap”</w:t>
              </w:r>
            </w:ins>
          </w:p>
        </w:tc>
      </w:tr>
      <w:tr w:rsidR="002C447E" w:rsidRPr="000907AA" w14:paraId="1B9D2022" w14:textId="77777777" w:rsidTr="002C447E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6E64FF0F" w14:textId="525A19D3" w:rsidR="002C447E" w:rsidRPr="009B3F16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del w:id="120" w:author="Hamit Dogan" w:date="2018-11-14T11:52:00Z">
              <w:r w:rsidDel="002C447E">
                <w:rPr>
                  <w:sz w:val="18"/>
                </w:rPr>
                <w:delText>7</w:delText>
              </w:r>
            </w:del>
            <w:ins w:id="121" w:author="Hamit Dogan" w:date="2018-11-14T11:53:00Z">
              <w:r>
                <w:rPr>
                  <w:sz w:val="18"/>
                </w:rPr>
                <w:t>10</w:t>
              </w:r>
            </w:ins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14:paraId="3399CA00" w14:textId="77777777" w:rsidR="002C447E" w:rsidRPr="00496CB1" w:rsidRDefault="002C447E" w:rsidP="002C447E">
            <w:pPr>
              <w:spacing w:before="100" w:beforeAutospacing="1" w:after="100" w:afterAutospacing="1" w:line="345" w:lineRule="atLeast"/>
              <w:jc w:val="left"/>
              <w:rPr>
                <w:rFonts w:cs="Segoe UI"/>
                <w:sz w:val="18"/>
                <w:szCs w:val="18"/>
                <w:u w:val="single"/>
              </w:rPr>
            </w:pPr>
            <w:r>
              <w:rPr>
                <w:rFonts w:ascii="Calibri Light" w:hAnsi="Calibri Light"/>
                <w:sz w:val="18"/>
              </w:rPr>
              <w:t xml:space="preserve"> </w:t>
            </w:r>
            <w:commentRangeStart w:id="122"/>
            <w:r>
              <w:rPr>
                <w:rFonts w:ascii="Calibri Light" w:hAnsi="Calibri Light"/>
                <w:sz w:val="18"/>
              </w:rPr>
              <w:t xml:space="preserve">Check </w:t>
            </w:r>
            <w:commentRangeEnd w:id="122"/>
            <w:r>
              <w:rPr>
                <w:rStyle w:val="CommentReference"/>
                <w:rFonts w:eastAsiaTheme="minorHAnsi"/>
                <w:lang w:eastAsia="en-US"/>
              </w:rPr>
              <w:commentReference w:id="122"/>
            </w:r>
            <w:r>
              <w:rPr>
                <w:rFonts w:ascii="Calibri Light" w:hAnsi="Calibri Light"/>
                <w:sz w:val="18"/>
              </w:rPr>
              <w:t>E-Posta Sifre to proceed home page without any error</w:t>
            </w:r>
          </w:p>
        </w:tc>
        <w:tc>
          <w:tcPr>
            <w:tcW w:w="775" w:type="dxa"/>
            <w:tcBorders>
              <w:top w:val="single" w:sz="12" w:space="0" w:color="auto"/>
              <w:bottom w:val="single" w:sz="12" w:space="0" w:color="auto"/>
            </w:tcBorders>
          </w:tcPr>
          <w:p w14:paraId="2DE73D0A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</w:tcPr>
          <w:p w14:paraId="1B1D76B6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single" w:sz="12" w:space="0" w:color="auto"/>
              <w:bottom w:val="single" w:sz="12" w:space="0" w:color="auto"/>
            </w:tcBorders>
          </w:tcPr>
          <w:p w14:paraId="545FE1EF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14:paraId="7D6B620A" w14:textId="77777777" w:rsidR="002C447E" w:rsidRPr="00D071D0" w:rsidRDefault="002C447E" w:rsidP="002C447E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</w:p>
        </w:tc>
      </w:tr>
      <w:tr w:rsidR="002C447E" w:rsidRPr="000907AA" w14:paraId="4FD4562D" w14:textId="77777777" w:rsidTr="002C447E">
        <w:tc>
          <w:tcPr>
            <w:tcW w:w="708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75E66D9F" w14:textId="1074EE47" w:rsidR="002C447E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del w:id="123" w:author="Hamit Dogan" w:date="2018-11-14T11:52:00Z">
              <w:r w:rsidDel="002C447E">
                <w:rPr>
                  <w:sz w:val="18"/>
                </w:rPr>
                <w:delText>8</w:delText>
              </w:r>
            </w:del>
            <w:ins w:id="124" w:author="Hamit Dogan" w:date="2018-11-14T11:52:00Z">
              <w:r>
                <w:rPr>
                  <w:sz w:val="18"/>
                </w:rPr>
                <w:t>11</w:t>
              </w:r>
            </w:ins>
          </w:p>
        </w:tc>
        <w:tc>
          <w:tcPr>
            <w:tcW w:w="2842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24087296" w14:textId="77777777" w:rsidR="002C447E" w:rsidRDefault="002C447E" w:rsidP="002C447E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>Exit from webpage</w:t>
            </w:r>
          </w:p>
        </w:tc>
        <w:tc>
          <w:tcPr>
            <w:tcW w:w="775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7320A7DA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46D43B59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56F5A790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292A1E2C" w14:textId="77777777" w:rsidR="002C447E" w:rsidRPr="00D3249B" w:rsidRDefault="002C447E" w:rsidP="002C447E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</w:p>
        </w:tc>
      </w:tr>
    </w:tbl>
    <w:p w14:paraId="1FFACE2C" w14:textId="77777777" w:rsidR="00F51596" w:rsidRDefault="00F51596" w:rsidP="00F51596">
      <w:pPr>
        <w:pStyle w:val="Heading3"/>
        <w:numPr>
          <w:ilvl w:val="0"/>
          <w:numId w:val="0"/>
        </w:numPr>
      </w:pPr>
    </w:p>
    <w:p w14:paraId="73C42EF2" w14:textId="77777777" w:rsidR="00CF33DB" w:rsidRPr="00CF33DB" w:rsidRDefault="00CF33DB" w:rsidP="00CF33DB"/>
    <w:p w14:paraId="4849E643" w14:textId="77777777" w:rsidR="00F51596" w:rsidRDefault="00F51596" w:rsidP="00F51596">
      <w:pPr>
        <w:pStyle w:val="Heading3"/>
      </w:pPr>
      <w:r>
        <w:t>&lt;Arı Kovanı Favorilere Ekleme&gt;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5"/>
        <w:gridCol w:w="6236"/>
      </w:tblGrid>
      <w:tr w:rsidR="00F61E2D" w14:paraId="0C4E5C3D" w14:textId="77777777" w:rsidTr="00F61E2D"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561364FE" w14:textId="77777777"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41163725" w14:textId="77777777" w:rsidR="00F61E2D" w:rsidRDefault="002C6D7A" w:rsidP="00F61E2D">
            <w:pPr>
              <w:rPr>
                <w:rFonts w:cs="Segoe UI"/>
              </w:rPr>
            </w:pPr>
            <w:r>
              <w:rPr>
                <w:rFonts w:cs="Segoe UI"/>
              </w:rPr>
              <w:t>HornetNest</w:t>
            </w:r>
          </w:p>
        </w:tc>
      </w:tr>
      <w:tr w:rsidR="002A4CD0" w14:paraId="2F227AFB" w14:textId="77777777" w:rsidTr="00F61E2D">
        <w:trPr>
          <w:ins w:id="125" w:author="Hamit Dogan" w:date="2018-11-13T07:34:00Z"/>
        </w:trPr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3DA33B29" w14:textId="6D82ACEF" w:rsidR="002A4CD0" w:rsidRPr="00FD6582" w:rsidRDefault="002A4CD0" w:rsidP="00F61E2D">
            <w:pPr>
              <w:pStyle w:val="Header"/>
              <w:tabs>
                <w:tab w:val="left" w:pos="720"/>
              </w:tabs>
              <w:rPr>
                <w:ins w:id="126" w:author="Hamit Dogan" w:date="2018-11-13T07:34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27" w:author="Hamit Dogan" w:date="2018-11-13T07:34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Test Group</w:t>
              </w:r>
            </w:ins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3A216B69" w14:textId="7256B850" w:rsidR="002A4CD0" w:rsidRDefault="002A4CD0" w:rsidP="00F61E2D">
            <w:pPr>
              <w:rPr>
                <w:ins w:id="128" w:author="Hamit Dogan" w:date="2018-11-13T07:34:00Z"/>
                <w:rFonts w:cs="Segoe UI"/>
              </w:rPr>
            </w:pPr>
            <w:ins w:id="129" w:author="Hamit Dogan" w:date="2018-11-13T07:34:00Z">
              <w:r>
                <w:t>Add to Favorittes</w:t>
              </w:r>
            </w:ins>
          </w:p>
        </w:tc>
      </w:tr>
      <w:tr w:rsidR="00F61E2D" w14:paraId="582C720E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353542D0" w14:textId="77777777"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Use Case Tanımı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5750F74F" w14:textId="2D3B91E0" w:rsidR="00F61E2D" w:rsidRPr="00555E63" w:rsidRDefault="002A4CD0" w:rsidP="00DA4809">
            <w:pPr>
              <w:rPr>
                <w:rFonts w:eastAsiaTheme="majorEastAsia"/>
                <w:sz w:val="24"/>
                <w:szCs w:val="24"/>
              </w:rPr>
            </w:pPr>
            <w:ins w:id="130" w:author="Hamit Dogan" w:date="2018-11-13T07:34:00Z">
              <w:r>
                <w:t>Adding to the Favorittes</w:t>
              </w:r>
              <w:r w:rsidDel="002A4CD0">
                <w:t xml:space="preserve"> </w:t>
              </w:r>
            </w:ins>
            <w:del w:id="131" w:author="Hamit Dogan" w:date="2018-11-13T07:34:00Z">
              <w:r w:rsidR="002C6D7A" w:rsidDel="002A4CD0">
                <w:delText>Add to Favorittes</w:delText>
              </w:r>
            </w:del>
          </w:p>
        </w:tc>
      </w:tr>
      <w:tr w:rsidR="002C6D7A" w14:paraId="7CBC66EF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3C20738E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43FDDAB7" w14:textId="77777777" w:rsidR="002C6D7A" w:rsidRDefault="002C6D7A" w:rsidP="002C6D7A">
            <w:pPr>
              <w:rPr>
                <w:rFonts w:cs="Segoe UI"/>
              </w:rPr>
            </w:pPr>
            <w:r>
              <w:rPr>
                <w:rFonts w:cs="Segoe UI"/>
              </w:rPr>
              <w:t>HornetNest Web Portal</w:t>
            </w:r>
          </w:p>
        </w:tc>
      </w:tr>
      <w:tr w:rsidR="002C6D7A" w:rsidDel="002A4CD0" w14:paraId="0A4EB5E8" w14:textId="1925ACAD" w:rsidTr="00F61E2D">
        <w:trPr>
          <w:del w:id="132" w:author="Hamit Dogan" w:date="2018-11-13T07:34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62C5D176" w14:textId="0BA5C7A8" w:rsidR="002C6D7A" w:rsidRPr="00FD6582" w:rsidDel="002A4CD0" w:rsidRDefault="002C6D7A" w:rsidP="002C6D7A">
            <w:pPr>
              <w:pStyle w:val="Header"/>
              <w:tabs>
                <w:tab w:val="left" w:pos="720"/>
              </w:tabs>
              <w:rPr>
                <w:del w:id="133" w:author="Hamit Dogan" w:date="2018-11-13T07:34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del w:id="134" w:author="Hamit Dogan" w:date="2018-11-13T07:34:00Z">
              <w:r w:rsidDel="002A4CD0"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delText>Test Case Name</w:delText>
              </w:r>
            </w:del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5A0198C5" w14:textId="71E92B0E" w:rsidR="002C6D7A" w:rsidDel="002A4CD0" w:rsidRDefault="002C6D7A" w:rsidP="002C6D7A">
            <w:pPr>
              <w:rPr>
                <w:del w:id="135" w:author="Hamit Dogan" w:date="2018-11-13T07:34:00Z"/>
                <w:rFonts w:cs="Segoe UI"/>
              </w:rPr>
            </w:pPr>
            <w:del w:id="136" w:author="Hamit Dogan" w:date="2018-11-13T07:34:00Z">
              <w:r w:rsidDel="002A4CD0">
                <w:delText>Adding to the Favorittes</w:delText>
              </w:r>
            </w:del>
          </w:p>
        </w:tc>
      </w:tr>
      <w:tr w:rsidR="002C6D7A" w14:paraId="590AF328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08A52DD2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43DB8F08" w14:textId="77777777" w:rsidR="002C6D7A" w:rsidRDefault="002C6D7A" w:rsidP="002C6D7A">
            <w:pPr>
              <w:rPr>
                <w:rFonts w:cs="Segoe UI"/>
              </w:rPr>
            </w:pPr>
          </w:p>
        </w:tc>
      </w:tr>
      <w:tr w:rsidR="002C6D7A" w14:paraId="3F89D044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141F29CA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0A92DF36" w14:textId="77777777" w:rsidR="002C6D7A" w:rsidRDefault="002C6D7A" w:rsidP="002C6D7A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2C6D7A" w14:paraId="1A4E17F4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25079CA4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3011148C" w14:textId="77777777" w:rsidR="002C6D7A" w:rsidRDefault="002C6D7A" w:rsidP="002C6D7A">
            <w:pPr>
              <w:rPr>
                <w:rFonts w:cs="Segoe UI"/>
              </w:rPr>
            </w:pPr>
          </w:p>
        </w:tc>
      </w:tr>
    </w:tbl>
    <w:p w14:paraId="40F99DFE" w14:textId="77777777" w:rsidR="00F51596" w:rsidRPr="00555E63" w:rsidRDefault="00F51596" w:rsidP="00F51596">
      <w:pPr>
        <w:pStyle w:val="Heading4"/>
        <w:numPr>
          <w:ilvl w:val="0"/>
          <w:numId w:val="0"/>
        </w:numPr>
        <w:ind w:left="864"/>
      </w:pPr>
      <w:r>
        <w:t xml:space="preserve"> </w:t>
      </w: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7"/>
        <w:gridCol w:w="3263"/>
        <w:gridCol w:w="816"/>
        <w:gridCol w:w="771"/>
        <w:gridCol w:w="1987"/>
        <w:gridCol w:w="1909"/>
      </w:tblGrid>
      <w:tr w:rsidR="00F51596" w:rsidRPr="005C0EBA" w14:paraId="1F2EF4FD" w14:textId="77777777" w:rsidTr="00496CB1"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432EF583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7B8D6D11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81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7B9E1424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7A77A9BA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5BB74020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Ön Koşul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2023F9B2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F51596" w:rsidRPr="000907AA" w14:paraId="7612B024" w14:textId="77777777" w:rsidTr="00496CB1">
        <w:tc>
          <w:tcPr>
            <w:tcW w:w="54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677940C9" w14:textId="77777777" w:rsidR="00F5159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14:paraId="31B745AC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5EF8AB7A" w14:textId="017E61B8" w:rsidR="00F51596" w:rsidRPr="0003009D" w:rsidRDefault="008A78BB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137" w:author="Hamit Dogan" w:date="2018-11-14T12:52:00Z">
              <w:r>
                <w:rPr>
                  <w:rFonts w:cs="Segoe UI"/>
                  <w:sz w:val="18"/>
                  <w:szCs w:val="18"/>
                  <w:u w:val="single"/>
                </w:rPr>
                <w:t>Navigate to web page as</w:t>
              </w:r>
            </w:ins>
            <w:del w:id="138" w:author="Hamit Dogan" w:date="2018-11-14T12:52:00Z">
              <w:r w:rsidR="00BA5271" w:rsidDel="008A78BB">
                <w:rPr>
                  <w:rFonts w:cs="Segoe UI"/>
                  <w:sz w:val="18"/>
                  <w:szCs w:val="18"/>
                  <w:u w:val="single"/>
                </w:rPr>
                <w:delText xml:space="preserve">Navigate to AriKovani Web page </w:delText>
              </w:r>
            </w:del>
          </w:p>
        </w:tc>
        <w:tc>
          <w:tcPr>
            <w:tcW w:w="816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04D758EA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547ACA92" w14:textId="77777777" w:rsidR="00F51596" w:rsidRPr="004F4D35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05BA1A69" w14:textId="77777777" w:rsidR="00F51596" w:rsidRPr="0055559C" w:rsidRDefault="007A2761" w:rsidP="00F5159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User should be logged in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4F93D9AD" w14:textId="051DF3F3" w:rsidR="00F51596" w:rsidRPr="0055559C" w:rsidRDefault="00C63278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spellStart"/>
            <w:ins w:id="139" w:author="Hamit Dogan" w:date="2018-11-13T07:56:00Z">
              <w:r>
                <w:rPr>
                  <w:rFonts w:cs="Segoe UI"/>
                  <w:sz w:val="18"/>
                  <w:szCs w:val="18"/>
                  <w:u w:val="single"/>
                </w:rPr>
                <w:t>AriKovani</w:t>
              </w:r>
              <w:proofErr w:type="spellEnd"/>
              <w:r>
                <w:rPr>
                  <w:rFonts w:cs="Segoe UI"/>
                  <w:sz w:val="18"/>
                  <w:szCs w:val="18"/>
                  <w:u w:val="single"/>
                </w:rPr>
                <w:t xml:space="preserve"> Web </w:t>
              </w:r>
              <w:proofErr w:type="spellStart"/>
              <w:r>
                <w:rPr>
                  <w:rFonts w:cs="Segoe UI"/>
                  <w:sz w:val="18"/>
                  <w:szCs w:val="18"/>
                  <w:u w:val="single"/>
                </w:rPr>
                <w:t>page</w:t>
              </w:r>
            </w:ins>
            <w:proofErr w:type="spellEnd"/>
            <w:ins w:id="140" w:author="Hamit Dogan" w:date="2018-11-14T13:20:00Z">
              <w:r>
                <w:rPr>
                  <w:rFonts w:cs="Segoe UI"/>
                  <w:sz w:val="18"/>
                  <w:szCs w:val="18"/>
                  <w:u w:val="single"/>
                </w:rPr>
                <w:t>:</w:t>
              </w:r>
            </w:ins>
            <w:ins w:id="141" w:author="Arda Tanyeri" w:date="2018-11-14T13:37:00Z">
              <w:r w:rsidR="007C44D0">
                <w:rPr>
                  <w:rFonts w:cs="Segoe UI"/>
                  <w:sz w:val="18"/>
                  <w:szCs w:val="18"/>
                  <w:u w:val="single"/>
                </w:rPr>
                <w:t xml:space="preserve"> </w:t>
              </w:r>
            </w:ins>
            <w:bookmarkStart w:id="142" w:name="_GoBack"/>
            <w:bookmarkEnd w:id="142"/>
            <w:r w:rsidR="00F51596" w:rsidRPr="009B3F16">
              <w:rPr>
                <w:rFonts w:cs="Segoe UI"/>
                <w:sz w:val="18"/>
                <w:szCs w:val="18"/>
              </w:rPr>
              <w:t>https://arikovani.com/</w:t>
            </w:r>
          </w:p>
        </w:tc>
      </w:tr>
      <w:tr w:rsidR="00F51596" w:rsidRPr="000907AA" w14:paraId="2A388E2A" w14:textId="77777777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45FC3D4E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14:paraId="78C8A649" w14:textId="528ACD76" w:rsidR="00BB0D5A" w:rsidRDefault="007A2761" w:rsidP="00496CB1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del w:id="143" w:author="Hamit Dogan" w:date="2018-11-14T12:25:00Z">
              <w:r w:rsidDel="00BB0D5A">
                <w:rPr>
                  <w:rFonts w:cs="Segoe UI"/>
                  <w:sz w:val="18"/>
                  <w:szCs w:val="18"/>
                </w:rPr>
                <w:delText xml:space="preserve">Click to </w:delText>
              </w:r>
              <w:commentRangeStart w:id="144"/>
              <w:r w:rsidDel="00BB0D5A">
                <w:rPr>
                  <w:rFonts w:cs="Segoe UI"/>
                  <w:sz w:val="18"/>
                  <w:szCs w:val="18"/>
                </w:rPr>
                <w:delText xml:space="preserve">fonlama </w:delText>
              </w:r>
              <w:commentRangeEnd w:id="144"/>
              <w:r w:rsidR="00B006C2" w:rsidDel="00BB0D5A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144"/>
              </w:r>
              <w:r w:rsidDel="00BB0D5A">
                <w:rPr>
                  <w:rFonts w:cs="Segoe UI"/>
                  <w:sz w:val="18"/>
                  <w:szCs w:val="18"/>
                </w:rPr>
                <w:delText>from top menu</w:delText>
              </w:r>
            </w:del>
            <w:ins w:id="145" w:author="Hamit Dogan" w:date="2018-11-14T12:24:00Z">
              <w:r w:rsidR="00BB0D5A">
                <w:rPr>
                  <w:rFonts w:cs="Segoe UI"/>
                  <w:sz w:val="18"/>
                  <w:szCs w:val="18"/>
                </w:rPr>
                <w:t>Click to top menu item of</w:t>
              </w:r>
            </w:ins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14:paraId="44A02D43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Enter 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14:paraId="4FF54F29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14:paraId="10EAC059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14:paraId="18E1D1C1" w14:textId="6FCA72DA" w:rsidR="00F51596" w:rsidRDefault="00BB0D5A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146" w:author="Hamit Dogan" w:date="2018-11-14T12:25:00Z">
              <w:r>
                <w:rPr>
                  <w:rFonts w:cs="Segoe UI"/>
                  <w:sz w:val="18"/>
                  <w:szCs w:val="18"/>
                </w:rPr>
                <w:t>fonlama</w:t>
              </w:r>
            </w:ins>
          </w:p>
        </w:tc>
      </w:tr>
      <w:tr w:rsidR="00F51596" w:rsidRPr="000907AA" w14:paraId="66BF7E2D" w14:textId="77777777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56B2ABCF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14:paraId="1F761A23" w14:textId="74A33B93" w:rsidR="00F51596" w:rsidRDefault="007A276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Click to the product</w:t>
            </w:r>
            <w:ins w:id="147" w:author="Hamit Dogan" w:date="2018-11-14T12:28:00Z">
              <w:r w:rsidR="00BB0D5A">
                <w:rPr>
                  <w:rFonts w:cs="Segoe UI"/>
                  <w:sz w:val="18"/>
                  <w:szCs w:val="18"/>
                </w:rPr>
                <w:t xml:space="preserve"> of</w:t>
              </w:r>
            </w:ins>
            <w:del w:id="148" w:author="Hamit Dogan" w:date="2018-11-14T12:28:00Z">
              <w:r w:rsidDel="00BB0D5A">
                <w:rPr>
                  <w:rFonts w:cs="Segoe UI"/>
                  <w:sz w:val="18"/>
                  <w:szCs w:val="18"/>
                </w:rPr>
                <w:delText xml:space="preserve">  </w:delText>
              </w:r>
              <w:commentRangeStart w:id="149"/>
              <w:r w:rsidDel="00BB0D5A">
                <w:rPr>
                  <w:rFonts w:cs="Segoe UI"/>
                  <w:sz w:val="18"/>
                  <w:szCs w:val="18"/>
                </w:rPr>
                <w:delText xml:space="preserve">New Smart Watch </w:delText>
              </w:r>
              <w:commentRangeEnd w:id="149"/>
              <w:r w:rsidR="00B006C2" w:rsidDel="00BB0D5A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149"/>
              </w:r>
              <w:r w:rsidDel="00BB0D5A">
                <w:rPr>
                  <w:rFonts w:cs="Segoe UI"/>
                  <w:sz w:val="18"/>
                  <w:szCs w:val="18"/>
                </w:rPr>
                <w:delText>on new page</w:delText>
              </w:r>
            </w:del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14:paraId="10D586D0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14:paraId="6AA181B9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14:paraId="50FA7DD5" w14:textId="77777777" w:rsidR="00F51596" w:rsidRDefault="00F51596" w:rsidP="00EE0C34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14:paraId="34BA363C" w14:textId="6A8334ED" w:rsidR="00F51596" w:rsidRDefault="00BB0D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  <w:pPrChange w:id="150" w:author="Hamit Dogan" w:date="2018-11-14T12:28:00Z">
                <w:pPr/>
              </w:pPrChange>
            </w:pPr>
            <w:ins w:id="151" w:author="Hamit Dogan" w:date="2018-11-14T12:28:00Z">
              <w:r w:rsidRPr="00BB0D5A">
                <w:rPr>
                  <w:rFonts w:cs="Segoe UI"/>
                  <w:sz w:val="18"/>
                  <w:szCs w:val="18"/>
                  <w:rPrChange w:id="152" w:author="Hamit Dogan" w:date="2018-11-14T12:28:00Z">
                    <w:rPr>
                      <w:rFonts w:eastAsiaTheme="minorHAnsi" w:cs="Segoe UI"/>
                      <w:b/>
                      <w:sz w:val="18"/>
                      <w:szCs w:val="18"/>
                      <w:lang w:eastAsia="en-US"/>
                    </w:rPr>
                  </w:rPrChange>
                </w:rPr>
                <w:t>“</w:t>
              </w:r>
            </w:ins>
            <w:ins w:id="153" w:author="Hamit Dogan" w:date="2018-11-14T12:38:00Z">
              <w:r w:rsidR="009E75E9">
                <w:rPr>
                  <w:rFonts w:cs="Segoe UI"/>
                  <w:sz w:val="18"/>
                  <w:szCs w:val="18"/>
                </w:rPr>
                <w:t>FlaX Filament Üretim Makinesi</w:t>
              </w:r>
            </w:ins>
            <w:ins w:id="154" w:author="Hamit Dogan" w:date="2018-11-14T12:28:00Z">
              <w:r w:rsidRPr="00BB0D5A">
                <w:rPr>
                  <w:rFonts w:cs="Segoe UI"/>
                  <w:sz w:val="18"/>
                  <w:szCs w:val="18"/>
                  <w:rPrChange w:id="155" w:author="Hamit Dogan" w:date="2018-11-14T12:28:00Z">
                    <w:rPr>
                      <w:rFonts w:ascii="Consolas" w:eastAsiaTheme="minorHAnsi" w:hAnsi="Consolas"/>
                      <w:b/>
                      <w:color w:val="222222"/>
                      <w:sz w:val="18"/>
                      <w:szCs w:val="18"/>
                      <w:shd w:val="clear" w:color="auto" w:fill="FFFFFF"/>
                      <w:lang w:eastAsia="en-US"/>
                    </w:rPr>
                  </w:rPrChange>
                </w:rPr>
                <w:t>”</w:t>
              </w:r>
            </w:ins>
          </w:p>
        </w:tc>
      </w:tr>
      <w:tr w:rsidR="00F51596" w:rsidRPr="000907AA" w14:paraId="2B4C2C4F" w14:textId="77777777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5B587124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14:paraId="6AF96863" w14:textId="7CD1CAA9" w:rsidR="00F51596" w:rsidRDefault="007A2761" w:rsidP="00EE0C34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Click to button of </w:t>
            </w:r>
            <w:del w:id="156" w:author="Hamit Dogan" w:date="2018-11-14T12:30:00Z">
              <w:r w:rsidDel="00934768">
                <w:rPr>
                  <w:sz w:val="18"/>
                </w:rPr>
                <w:delText>“Follow” on new page</w:delText>
              </w:r>
            </w:del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14:paraId="7D2696E5" w14:textId="77777777" w:rsidR="00F51596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14:paraId="4C77D5FD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14:paraId="2C591C0F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14:paraId="71963A6C" w14:textId="5E641B18" w:rsidR="00F51596" w:rsidRDefault="00934768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157" w:author="Hamit Dogan" w:date="2018-11-14T12:30:00Z">
              <w:r>
                <w:rPr>
                  <w:rFonts w:cs="Segoe UI"/>
                  <w:sz w:val="18"/>
                  <w:szCs w:val="18"/>
                </w:rPr>
                <w:t>“</w:t>
              </w:r>
              <w:r>
                <w:rPr>
                  <w:sz w:val="18"/>
                </w:rPr>
                <w:t>Takip Et”</w:t>
              </w:r>
            </w:ins>
          </w:p>
        </w:tc>
      </w:tr>
      <w:tr w:rsidR="00F51596" w:rsidRPr="000907AA" w14:paraId="63335F6E" w14:textId="77777777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244C9BE8" w14:textId="77777777" w:rsidR="00F51596" w:rsidRPr="009B3F1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 w:rsidRPr="009B3F16">
              <w:rPr>
                <w:sz w:val="18"/>
              </w:rPr>
              <w:t>5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14:paraId="2A05D884" w14:textId="1314988C" w:rsidR="00F51596" w:rsidRPr="00D3249B" w:rsidRDefault="00496CB1" w:rsidP="00EE0C34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del w:id="158" w:author="Hamit Dogan" w:date="2018-11-13T07:35:00Z">
              <w:r w:rsidDel="002A4CD0">
                <w:rPr>
                  <w:rFonts w:ascii="Calibri Light" w:hAnsi="Calibri Light"/>
                  <w:sz w:val="18"/>
                </w:rPr>
                <w:delText>.</w:delText>
              </w:r>
              <w:r w:rsidR="007A2761" w:rsidDel="002A4CD0">
                <w:rPr>
                  <w:rFonts w:ascii="Calibri Light" w:hAnsi="Calibri Light"/>
                  <w:sz w:val="18"/>
                </w:rPr>
                <w:delText xml:space="preserve"> </w:delText>
              </w:r>
            </w:del>
            <w:r w:rsidR="007A2761">
              <w:rPr>
                <w:rFonts w:ascii="Calibri Light" w:hAnsi="Calibri Light"/>
                <w:sz w:val="18"/>
              </w:rPr>
              <w:t xml:space="preserve">Check </w:t>
            </w:r>
            <w:ins w:id="159" w:author="Hamit Dogan" w:date="2018-11-14T12:31:00Z">
              <w:r w:rsidR="00934768">
                <w:rPr>
                  <w:rFonts w:ascii="Calibri Light" w:hAnsi="Calibri Light"/>
                  <w:sz w:val="18"/>
                </w:rPr>
                <w:t xml:space="preserve">pop up </w:t>
              </w:r>
            </w:ins>
            <w:r w:rsidR="007A2761">
              <w:rPr>
                <w:rFonts w:ascii="Calibri Light" w:hAnsi="Calibri Light"/>
                <w:sz w:val="18"/>
              </w:rPr>
              <w:t>message of</w:t>
            </w:r>
            <w:del w:id="160" w:author="Hamit Dogan" w:date="2018-11-14T12:31:00Z">
              <w:r w:rsidR="007A2761" w:rsidDel="00934768">
                <w:rPr>
                  <w:rFonts w:ascii="Calibri Light" w:hAnsi="Calibri Light"/>
                  <w:sz w:val="18"/>
                </w:rPr>
                <w:delText xml:space="preserve"> Project is added to your list on popup </w:delText>
              </w:r>
            </w:del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14:paraId="3D501380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14:paraId="4408DD48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14:paraId="231DED72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14:paraId="4E2B0388" w14:textId="74F93758" w:rsidR="00F51596" w:rsidRDefault="0099135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commentRangeStart w:id="161"/>
            <w:commentRangeEnd w:id="161"/>
            <w:r>
              <w:rPr>
                <w:rStyle w:val="CommentReference"/>
                <w:rFonts w:asciiTheme="minorHAnsi" w:eastAsiaTheme="minorHAnsi" w:hAnsiTheme="minorHAnsi"/>
                <w:lang w:eastAsia="en-US"/>
              </w:rPr>
              <w:commentReference w:id="161"/>
            </w:r>
            <w:ins w:id="162" w:author="Hamit Dogan" w:date="2018-11-14T12:30:00Z">
              <w:r w:rsidR="00934768" w:rsidRPr="00934768">
                <w:rPr>
                  <w:sz w:val="18"/>
                  <w:rPrChange w:id="163" w:author="Hamit Dogan" w:date="2018-11-14T12:31:00Z">
                    <w:rPr>
                      <w:b/>
                      <w:sz w:val="18"/>
                    </w:rPr>
                  </w:rPrChange>
                </w:rPr>
                <w:t>“Proje takip listenize eklendi.”</w:t>
              </w:r>
              <w:r w:rsidR="00934768" w:rsidRPr="00496CB1">
                <w:rPr>
                  <w:b/>
                  <w:sz w:val="18"/>
                </w:rPr>
                <w:t xml:space="preserve">  </w:t>
              </w:r>
            </w:ins>
          </w:p>
        </w:tc>
      </w:tr>
      <w:tr w:rsidR="00F51596" w:rsidRPr="000907AA" w14:paraId="24CE400B" w14:textId="77777777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44E0F5CC" w14:textId="77777777" w:rsidR="00F51596" w:rsidRPr="009B3F1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14:paraId="05427019" w14:textId="57CA70B9" w:rsidR="00F51596" w:rsidRPr="009B3F16" w:rsidRDefault="007A2761" w:rsidP="00EE0C34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 xml:space="preserve">Click </w:t>
            </w:r>
            <w:del w:id="164" w:author="Hamit Dogan" w:date="2018-11-14T12:31:00Z">
              <w:r w:rsidDel="00934768">
                <w:rPr>
                  <w:rFonts w:ascii="Calibri Light" w:hAnsi="Calibri Light"/>
                  <w:sz w:val="18"/>
                </w:rPr>
                <w:delText xml:space="preserve">OK </w:delText>
              </w:r>
            </w:del>
            <w:r>
              <w:rPr>
                <w:rFonts w:ascii="Calibri Light" w:hAnsi="Calibri Light"/>
                <w:sz w:val="18"/>
              </w:rPr>
              <w:t xml:space="preserve">button </w:t>
            </w:r>
            <w:del w:id="165" w:author="Hamit Dogan" w:date="2018-11-14T12:31:00Z">
              <w:r w:rsidDel="00934768">
                <w:rPr>
                  <w:rFonts w:ascii="Calibri Light" w:hAnsi="Calibri Light"/>
                  <w:sz w:val="18"/>
                </w:rPr>
                <w:delText>to close popup</w:delText>
              </w:r>
            </w:del>
            <w:ins w:id="166" w:author="Hamit Dogan" w:date="2018-11-14T12:32:00Z">
              <w:r w:rsidR="00934768">
                <w:rPr>
                  <w:rFonts w:ascii="Calibri Light" w:hAnsi="Calibri Light"/>
                  <w:sz w:val="18"/>
                </w:rPr>
                <w:t>of</w:t>
              </w:r>
            </w:ins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14:paraId="60D33284" w14:textId="77777777" w:rsidR="00F51596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14:paraId="2145DE14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14:paraId="10655CDE" w14:textId="77777777"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14:paraId="1BA85B96" w14:textId="461BD9FF" w:rsidR="00F51596" w:rsidRDefault="00934768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167" w:author="Hamit Dogan" w:date="2018-11-14T12:31:00Z">
              <w:r>
                <w:rPr>
                  <w:rFonts w:cs="Segoe UI"/>
                  <w:sz w:val="18"/>
                  <w:szCs w:val="18"/>
                </w:rPr>
                <w:t>Tamam</w:t>
              </w:r>
            </w:ins>
          </w:p>
        </w:tc>
      </w:tr>
      <w:tr w:rsidR="00496CB1" w:rsidRPr="000907AA" w14:paraId="407AB7CD" w14:textId="77777777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177BA277" w14:textId="77777777" w:rsidR="00496CB1" w:rsidRPr="009B3F16" w:rsidRDefault="00496CB1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14:paraId="7D14791B" w14:textId="77777777" w:rsidR="00496CB1" w:rsidRDefault="007A2761" w:rsidP="00EE0C34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Exit from webpage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14:paraId="157704C3" w14:textId="77777777" w:rsidR="00496CB1" w:rsidRDefault="003F5604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14:paraId="11FE5B60" w14:textId="77777777"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14:paraId="66041DA2" w14:textId="77777777"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14:paraId="46F1ACB0" w14:textId="77777777"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</w:tbl>
    <w:p w14:paraId="3EEA0179" w14:textId="543C62EC" w:rsidR="00F51596" w:rsidDel="000F13F4" w:rsidRDefault="00F51596">
      <w:pPr>
        <w:rPr>
          <w:del w:id="168" w:author="Hamit Dogan" w:date="2018-11-14T12:04:00Z"/>
        </w:rPr>
      </w:pPr>
    </w:p>
    <w:p w14:paraId="2BABD7DE" w14:textId="7A853B35" w:rsidR="000F13F4" w:rsidRDefault="000F13F4" w:rsidP="00F51596">
      <w:pPr>
        <w:rPr>
          <w:ins w:id="169" w:author="Hamit Dogan" w:date="2018-11-14T12:50:00Z"/>
        </w:rPr>
      </w:pPr>
    </w:p>
    <w:p w14:paraId="67E107E7" w14:textId="77777777" w:rsidR="000F13F4" w:rsidRDefault="000F13F4" w:rsidP="000F13F4">
      <w:pPr>
        <w:pStyle w:val="Heading3"/>
        <w:numPr>
          <w:ilvl w:val="2"/>
          <w:numId w:val="5"/>
        </w:numPr>
        <w:spacing w:line="256" w:lineRule="auto"/>
        <w:rPr>
          <w:ins w:id="170" w:author="Hamit Dogan" w:date="2018-11-14T12:50:00Z"/>
        </w:rPr>
      </w:pPr>
      <w:ins w:id="171" w:author="Hamit Dogan" w:date="2018-11-14T12:50:00Z">
        <w:r>
          <w:t>&lt;Arı Kovanı Mail Listesi Kaydolma&gt;</w:t>
        </w:r>
      </w:ins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5"/>
        <w:gridCol w:w="6236"/>
      </w:tblGrid>
      <w:tr w:rsidR="000F13F4" w14:paraId="024A0F5E" w14:textId="77777777" w:rsidTr="000F13F4">
        <w:trPr>
          <w:ins w:id="172" w:author="Hamit Dogan" w:date="2018-11-14T12:50:00Z"/>
        </w:trPr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3EF91CAF" w14:textId="77777777" w:rsidR="000F13F4" w:rsidRDefault="000F13F4">
            <w:pPr>
              <w:pStyle w:val="Header"/>
              <w:tabs>
                <w:tab w:val="left" w:pos="720"/>
              </w:tabs>
              <w:rPr>
                <w:ins w:id="173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74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Servis ID ve Adı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75CE3166" w14:textId="77777777" w:rsidR="000F13F4" w:rsidRDefault="000F13F4">
            <w:pPr>
              <w:rPr>
                <w:ins w:id="175" w:author="Hamit Dogan" w:date="2018-11-14T12:50:00Z"/>
                <w:rFonts w:cs="Segoe UI"/>
              </w:rPr>
            </w:pPr>
            <w:ins w:id="176" w:author="Hamit Dogan" w:date="2018-11-14T12:50:00Z">
              <w:r>
                <w:rPr>
                  <w:rFonts w:cs="Segoe UI"/>
                </w:rPr>
                <w:t>Arıkovanı</w:t>
              </w:r>
            </w:ins>
          </w:p>
        </w:tc>
      </w:tr>
      <w:tr w:rsidR="000F13F4" w14:paraId="60BE1EAE" w14:textId="77777777" w:rsidTr="000F13F4">
        <w:trPr>
          <w:ins w:id="177" w:author="Hamit Dogan" w:date="2018-11-14T12:50:00Z"/>
        </w:trPr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6249042B" w14:textId="46EFD0A0" w:rsidR="000F13F4" w:rsidRDefault="000F13F4" w:rsidP="000F13F4">
            <w:pPr>
              <w:pStyle w:val="Header"/>
              <w:tabs>
                <w:tab w:val="left" w:pos="720"/>
              </w:tabs>
              <w:rPr>
                <w:ins w:id="178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79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Test Group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</w:tcPr>
          <w:p w14:paraId="2631D4D1" w14:textId="3E677E60" w:rsidR="000F13F4" w:rsidRDefault="000F13F4" w:rsidP="000F13F4">
            <w:pPr>
              <w:rPr>
                <w:ins w:id="180" w:author="Hamit Dogan" w:date="2018-11-14T12:50:00Z"/>
                <w:rFonts w:cs="Segoe UI"/>
              </w:rPr>
            </w:pPr>
            <w:ins w:id="181" w:author="Hamit Dogan" w:date="2018-11-14T12:51:00Z">
              <w:r>
                <w:t>Mail</w:t>
              </w:r>
              <w:r w:rsidR="008A78BB">
                <w:t xml:space="preserve"> Process</w:t>
              </w:r>
            </w:ins>
          </w:p>
        </w:tc>
      </w:tr>
      <w:tr w:rsidR="000F13F4" w14:paraId="7242E933" w14:textId="77777777" w:rsidTr="000F13F4">
        <w:trPr>
          <w:ins w:id="182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6E3C3F9E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183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84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Use Case Tanımı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186192A1" w14:textId="77777777" w:rsidR="000F13F4" w:rsidRDefault="000F13F4" w:rsidP="000F13F4">
            <w:pPr>
              <w:rPr>
                <w:ins w:id="185" w:author="Hamit Dogan" w:date="2018-11-14T12:50:00Z"/>
                <w:rFonts w:eastAsiaTheme="majorEastAsia"/>
                <w:sz w:val="24"/>
                <w:szCs w:val="24"/>
              </w:rPr>
            </w:pPr>
            <w:ins w:id="186" w:author="Hamit Dogan" w:date="2018-11-14T12:50:00Z">
              <w:r>
                <w:t>Arı Kovanı Mail Listesi Kaydolma</w:t>
              </w:r>
            </w:ins>
          </w:p>
        </w:tc>
      </w:tr>
      <w:tr w:rsidR="000F13F4" w14:paraId="443087D7" w14:textId="77777777" w:rsidTr="000F13F4">
        <w:trPr>
          <w:ins w:id="187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0BF94B02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188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89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Aktörler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75BF3A67" w14:textId="77777777" w:rsidR="000F13F4" w:rsidRDefault="000F13F4" w:rsidP="000F13F4">
            <w:pPr>
              <w:rPr>
                <w:ins w:id="190" w:author="Hamit Dogan" w:date="2018-11-14T12:50:00Z"/>
                <w:rFonts w:cs="Segoe UI"/>
              </w:rPr>
            </w:pPr>
            <w:ins w:id="191" w:author="Hamit Dogan" w:date="2018-11-14T12:50:00Z">
              <w:r>
                <w:rPr>
                  <w:rFonts w:cs="Segoe UI"/>
                </w:rPr>
                <w:t>Arıkovanı Web Sitesi</w:t>
              </w:r>
            </w:ins>
          </w:p>
        </w:tc>
      </w:tr>
      <w:tr w:rsidR="000F13F4" w14:paraId="48BBD051" w14:textId="77777777" w:rsidTr="000F13F4">
        <w:trPr>
          <w:ins w:id="192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14D817DA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193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94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Tetikleyici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</w:tcPr>
          <w:p w14:paraId="4117CA61" w14:textId="77777777" w:rsidR="000F13F4" w:rsidRDefault="000F13F4" w:rsidP="000F13F4">
            <w:pPr>
              <w:rPr>
                <w:ins w:id="195" w:author="Hamit Dogan" w:date="2018-11-14T12:50:00Z"/>
                <w:rFonts w:cs="Segoe UI"/>
              </w:rPr>
            </w:pPr>
          </w:p>
        </w:tc>
      </w:tr>
      <w:tr w:rsidR="000F13F4" w14:paraId="4202B368" w14:textId="77777777" w:rsidTr="000F13F4">
        <w:trPr>
          <w:ins w:id="196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hideMark/>
          </w:tcPr>
          <w:p w14:paraId="68338E89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197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98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Teknoloji ( .NET, Java, Rapor vb. )</w:t>
              </w:r>
              <w:r>
                <w:t xml:space="preserve">  </w:t>
              </w:r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sym w:font="Webdings" w:char="F0D0"/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1CF0192E" w14:textId="77777777" w:rsidR="000F13F4" w:rsidRDefault="000F13F4" w:rsidP="000F13F4">
            <w:pPr>
              <w:rPr>
                <w:ins w:id="199" w:author="Hamit Dogan" w:date="2018-11-14T12:50:00Z"/>
                <w:rFonts w:cs="Segoe UI"/>
              </w:rPr>
            </w:pPr>
            <w:ins w:id="200" w:author="Hamit Dogan" w:date="2018-11-14T12:50:00Z">
              <w:r>
                <w:rPr>
                  <w:rFonts w:cs="Segoe UI"/>
                </w:rPr>
                <w:t>Java</w:t>
              </w:r>
            </w:ins>
          </w:p>
        </w:tc>
      </w:tr>
      <w:tr w:rsidR="000F13F4" w14:paraId="47D61E5E" w14:textId="77777777" w:rsidTr="000F13F4">
        <w:trPr>
          <w:ins w:id="201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hideMark/>
          </w:tcPr>
          <w:p w14:paraId="7CA9715F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202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03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İlgili Analist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</w:tcPr>
          <w:p w14:paraId="0B6F4C7D" w14:textId="77777777" w:rsidR="000F13F4" w:rsidRDefault="000F13F4" w:rsidP="000F13F4">
            <w:pPr>
              <w:rPr>
                <w:ins w:id="204" w:author="Hamit Dogan" w:date="2018-11-14T12:50:00Z"/>
                <w:rFonts w:cs="Segoe UI"/>
              </w:rPr>
            </w:pPr>
          </w:p>
        </w:tc>
      </w:tr>
    </w:tbl>
    <w:p w14:paraId="7C57D682" w14:textId="77777777" w:rsidR="000F13F4" w:rsidRDefault="000F13F4" w:rsidP="000F13F4">
      <w:pPr>
        <w:pStyle w:val="Heading4"/>
        <w:numPr>
          <w:ilvl w:val="0"/>
          <w:numId w:val="0"/>
        </w:numPr>
        <w:ind w:left="864"/>
        <w:rPr>
          <w:ins w:id="205" w:author="Hamit Dogan" w:date="2018-11-14T12:50:00Z"/>
        </w:rPr>
      </w:pPr>
      <w:ins w:id="206" w:author="Hamit Dogan" w:date="2018-11-14T12:50:00Z">
        <w:r>
          <w:t xml:space="preserve"> </w:t>
        </w:r>
      </w:ins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7"/>
        <w:gridCol w:w="3263"/>
        <w:gridCol w:w="816"/>
        <w:gridCol w:w="771"/>
        <w:gridCol w:w="1987"/>
        <w:gridCol w:w="1909"/>
      </w:tblGrid>
      <w:tr w:rsidR="00441C0B" w14:paraId="0181CB88" w14:textId="77777777" w:rsidTr="000F13F4">
        <w:trPr>
          <w:ins w:id="207" w:author="Hamit Dogan" w:date="2018-11-14T12:50:00Z"/>
        </w:trPr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50CD3BAD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08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09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Sıra</w:t>
              </w:r>
            </w:ins>
          </w:p>
        </w:tc>
        <w:tc>
          <w:tcPr>
            <w:tcW w:w="326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6C773ED3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10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11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Adım</w:t>
              </w:r>
            </w:ins>
          </w:p>
        </w:tc>
        <w:tc>
          <w:tcPr>
            <w:tcW w:w="81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35B222D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12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13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 xml:space="preserve">Tip </w:t>
              </w:r>
            </w:ins>
          </w:p>
        </w:tc>
        <w:tc>
          <w:tcPr>
            <w:tcW w:w="7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0DEF1ABA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14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15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 xml:space="preserve">CFP Değeri </w:t>
              </w:r>
            </w:ins>
          </w:p>
        </w:tc>
        <w:tc>
          <w:tcPr>
            <w:tcW w:w="198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28E100C7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16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17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Ön Koşul</w:t>
              </w:r>
            </w:ins>
          </w:p>
        </w:tc>
        <w:tc>
          <w:tcPr>
            <w:tcW w:w="19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5AE79667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18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19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data</w:t>
              </w:r>
            </w:ins>
          </w:p>
        </w:tc>
      </w:tr>
      <w:tr w:rsidR="000F13F4" w14:paraId="1EEE2F01" w14:textId="77777777" w:rsidTr="000F13F4">
        <w:trPr>
          <w:ins w:id="220" w:author="Hamit Dogan" w:date="2018-11-14T12:50:00Z"/>
        </w:trPr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B69D946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221" w:author="Hamit Dogan" w:date="2018-11-14T12:50:00Z"/>
                <w:rFonts w:cs="Segoe UI"/>
                <w:sz w:val="18"/>
                <w:szCs w:val="18"/>
              </w:rPr>
            </w:pPr>
          </w:p>
          <w:p w14:paraId="56C14D76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222" w:author="Hamit Dogan" w:date="2018-11-14T12:50:00Z"/>
                <w:rFonts w:cs="Segoe UI"/>
                <w:sz w:val="18"/>
                <w:szCs w:val="18"/>
              </w:rPr>
            </w:pPr>
            <w:ins w:id="223" w:author="Hamit Dogan" w:date="2018-11-14T12:50:00Z">
              <w:r>
                <w:rPr>
                  <w:rFonts w:cs="Segoe UI"/>
                  <w:sz w:val="18"/>
                  <w:szCs w:val="18"/>
                </w:rPr>
                <w:t>1</w:t>
              </w:r>
            </w:ins>
          </w:p>
        </w:tc>
        <w:tc>
          <w:tcPr>
            <w:tcW w:w="3263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50C596FC" w14:textId="4AE77E9E" w:rsidR="000F13F4" w:rsidRDefault="008A78BB">
            <w:pPr>
              <w:pStyle w:val="Header"/>
              <w:tabs>
                <w:tab w:val="left" w:pos="720"/>
              </w:tabs>
              <w:rPr>
                <w:ins w:id="224" w:author="Hamit Dogan" w:date="2018-11-14T12:50:00Z"/>
                <w:rFonts w:cs="Segoe UI"/>
                <w:sz w:val="18"/>
                <w:szCs w:val="18"/>
              </w:rPr>
            </w:pPr>
            <w:ins w:id="225" w:author="Hamit Dogan" w:date="2018-11-14T12:52:00Z">
              <w:r>
                <w:rPr>
                  <w:rFonts w:cs="Segoe UI"/>
                  <w:sz w:val="18"/>
                  <w:szCs w:val="18"/>
                  <w:u w:val="single"/>
                </w:rPr>
                <w:t>Navigate to web page as</w:t>
              </w:r>
            </w:ins>
          </w:p>
        </w:tc>
        <w:tc>
          <w:tcPr>
            <w:tcW w:w="816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73E29B2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26" w:author="Hamit Dogan" w:date="2018-11-14T12:50:00Z"/>
                <w:rFonts w:cs="Segoe UI"/>
                <w:sz w:val="18"/>
                <w:szCs w:val="18"/>
              </w:rPr>
            </w:pPr>
            <w:ins w:id="227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1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6D27DF0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28" w:author="Hamit Dogan" w:date="2018-11-14T12:50:00Z"/>
                <w:rFonts w:cs="Segoe UI"/>
                <w:sz w:val="18"/>
                <w:szCs w:val="18"/>
              </w:rPr>
            </w:pPr>
            <w:ins w:id="229" w:author="Hamit Dogan" w:date="2018-11-14T12:50:00Z">
              <w:r>
                <w:rPr>
                  <w:rFonts w:cs="Segoe UI"/>
                  <w:sz w:val="18"/>
                  <w:szCs w:val="18"/>
                </w:rPr>
                <w:t>0</w:t>
              </w:r>
            </w:ins>
          </w:p>
        </w:tc>
        <w:tc>
          <w:tcPr>
            <w:tcW w:w="198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443625B9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30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6C51F342" w14:textId="2B92CAA9" w:rsidR="000F13F4" w:rsidRDefault="000F13F4">
            <w:pPr>
              <w:pStyle w:val="Header"/>
              <w:tabs>
                <w:tab w:val="left" w:pos="720"/>
              </w:tabs>
              <w:rPr>
                <w:ins w:id="231" w:author="Hamit Dogan" w:date="2018-11-14T12:50:00Z"/>
                <w:rFonts w:cs="Segoe UI"/>
                <w:sz w:val="18"/>
                <w:szCs w:val="18"/>
              </w:rPr>
            </w:pPr>
            <w:ins w:id="232" w:author="Hamit Dogan" w:date="2018-11-14T12:50:00Z">
              <w:r>
                <w:rPr>
                  <w:rFonts w:cs="Segoe UI"/>
                  <w:sz w:val="18"/>
                  <w:szCs w:val="18"/>
                  <w:u w:val="single"/>
                </w:rPr>
                <w:t>Arıkovanı Ana Sayfası</w:t>
              </w:r>
            </w:ins>
            <w:ins w:id="233" w:author="Hamit Dogan" w:date="2018-11-14T13:20:00Z">
              <w:r w:rsidR="000715EB">
                <w:rPr>
                  <w:rFonts w:cs="Segoe UI"/>
                  <w:sz w:val="18"/>
                  <w:szCs w:val="18"/>
                </w:rPr>
                <w:t>:</w:t>
              </w:r>
            </w:ins>
            <w:ins w:id="234" w:author="Hamit Dogan" w:date="2018-11-14T13:21:00Z">
              <w:r w:rsidR="00441C0B">
                <w:rPr>
                  <w:rFonts w:cs="Segoe UI"/>
                  <w:sz w:val="18"/>
                  <w:szCs w:val="18"/>
                </w:rPr>
                <w:t xml:space="preserve"> </w:t>
              </w:r>
            </w:ins>
            <w:ins w:id="235" w:author="Hamit Dogan" w:date="2018-11-14T12:50:00Z">
              <w:r>
                <w:rPr>
                  <w:rFonts w:cs="Segoe UI"/>
                  <w:sz w:val="18"/>
                  <w:szCs w:val="18"/>
                </w:rPr>
                <w:t>https://arikovani.com/</w:t>
              </w:r>
            </w:ins>
          </w:p>
        </w:tc>
      </w:tr>
      <w:tr w:rsidR="000F13F4" w14:paraId="4215DD91" w14:textId="77777777" w:rsidTr="000F13F4">
        <w:trPr>
          <w:ins w:id="236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28DEEF0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237" w:author="Hamit Dogan" w:date="2018-11-14T12:50:00Z"/>
                <w:rFonts w:cs="Segoe UI"/>
                <w:sz w:val="18"/>
                <w:szCs w:val="18"/>
              </w:rPr>
            </w:pPr>
            <w:ins w:id="238" w:author="Hamit Dogan" w:date="2018-11-14T12:50:00Z">
              <w:r>
                <w:rPr>
                  <w:rFonts w:cs="Segoe UI"/>
                  <w:sz w:val="18"/>
                  <w:szCs w:val="18"/>
                </w:rPr>
                <w:t>2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A144229" w14:textId="4890CEDC" w:rsidR="008A78BB" w:rsidRDefault="008A78BB">
            <w:pPr>
              <w:pStyle w:val="Header"/>
              <w:tabs>
                <w:tab w:val="left" w:pos="720"/>
              </w:tabs>
              <w:rPr>
                <w:ins w:id="239" w:author="Hamit Dogan" w:date="2018-11-14T12:50:00Z"/>
                <w:rFonts w:cs="Segoe UI"/>
                <w:sz w:val="18"/>
                <w:szCs w:val="18"/>
              </w:rPr>
            </w:pPr>
            <w:ins w:id="240" w:author="Hamit Dogan" w:date="2018-11-14T12:53:00Z">
              <w:r>
                <w:rPr>
                  <w:rFonts w:cs="Segoe UI"/>
                  <w:sz w:val="18"/>
                  <w:szCs w:val="18"/>
                </w:rPr>
                <w:t xml:space="preserve">Fill </w:t>
              </w:r>
            </w:ins>
            <w:ins w:id="241" w:author="Hamit Dogan" w:date="2018-11-14T12:54:00Z">
              <w:r>
                <w:rPr>
                  <w:rFonts w:cs="Segoe UI"/>
                  <w:sz w:val="18"/>
                  <w:szCs w:val="18"/>
                </w:rPr>
                <w:t>e-posta  textbox as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63AD19F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42" w:author="Hamit Dogan" w:date="2018-11-14T12:50:00Z"/>
                <w:rFonts w:cs="Segoe UI"/>
                <w:sz w:val="18"/>
                <w:szCs w:val="18"/>
              </w:rPr>
            </w:pPr>
            <w:ins w:id="243" w:author="Hamit Dogan" w:date="2018-11-14T12:50:00Z">
              <w:r>
                <w:rPr>
                  <w:rFonts w:cs="Segoe UI"/>
                  <w:sz w:val="18"/>
                  <w:szCs w:val="18"/>
                </w:rPr>
                <w:t xml:space="preserve">Enter 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5988997A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44" w:author="Hamit Dogan" w:date="2018-11-14T12:50:00Z"/>
                <w:rFonts w:cs="Segoe UI"/>
                <w:sz w:val="18"/>
                <w:szCs w:val="18"/>
              </w:rPr>
            </w:pPr>
            <w:ins w:id="245" w:author="Hamit Dogan" w:date="2018-11-14T12:50:00Z">
              <w:r>
                <w:rPr>
                  <w:rFonts w:cs="Segoe UI"/>
                  <w:sz w:val="18"/>
                  <w:szCs w:val="18"/>
                </w:rPr>
                <w:t>1</w:t>
              </w:r>
            </w:ins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874B98E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46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60FF6D6D" w14:textId="57AA05A0" w:rsidR="000F13F4" w:rsidRDefault="000F13F4">
            <w:pPr>
              <w:pStyle w:val="Header"/>
              <w:tabs>
                <w:tab w:val="left" w:pos="720"/>
              </w:tabs>
              <w:rPr>
                <w:ins w:id="247" w:author="Hamit Dogan" w:date="2018-11-14T12:50:00Z"/>
                <w:rFonts w:cs="Segoe UI"/>
                <w:sz w:val="18"/>
                <w:szCs w:val="18"/>
              </w:rPr>
            </w:pPr>
            <w:ins w:id="248" w:author="Hamit Dogan" w:date="2018-11-14T12:50:00Z">
              <w:r>
                <w:rPr>
                  <w:rFonts w:cs="Segoe UI"/>
                  <w:sz w:val="18"/>
                  <w:szCs w:val="18"/>
                </w:rPr>
                <w:t>Test1234</w:t>
              </w:r>
            </w:ins>
          </w:p>
        </w:tc>
      </w:tr>
      <w:tr w:rsidR="00345DFF" w14:paraId="144C874A" w14:textId="77777777" w:rsidTr="000F13F4">
        <w:trPr>
          <w:ins w:id="249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5BE1DDE3" w14:textId="77777777" w:rsidR="00345DFF" w:rsidRDefault="00345DFF" w:rsidP="00345DFF">
            <w:pPr>
              <w:pStyle w:val="Header"/>
              <w:tabs>
                <w:tab w:val="left" w:pos="720"/>
              </w:tabs>
              <w:jc w:val="center"/>
              <w:rPr>
                <w:ins w:id="250" w:author="Hamit Dogan" w:date="2018-11-14T12:50:00Z"/>
                <w:rFonts w:cs="Segoe UI"/>
                <w:sz w:val="18"/>
                <w:szCs w:val="18"/>
              </w:rPr>
            </w:pPr>
            <w:ins w:id="251" w:author="Hamit Dogan" w:date="2018-11-14T12:50:00Z">
              <w:r>
                <w:rPr>
                  <w:rFonts w:cs="Segoe UI"/>
                  <w:sz w:val="18"/>
                  <w:szCs w:val="18"/>
                </w:rPr>
                <w:t>3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30A41FB" w14:textId="3F4F0A6A" w:rsidR="00345DFF" w:rsidRDefault="00345DFF" w:rsidP="00345DFF">
            <w:pPr>
              <w:pStyle w:val="Header"/>
              <w:tabs>
                <w:tab w:val="left" w:pos="720"/>
              </w:tabs>
              <w:rPr>
                <w:ins w:id="252" w:author="Hamit Dogan" w:date="2018-11-14T12:50:00Z"/>
                <w:rFonts w:cs="Segoe UI"/>
                <w:sz w:val="18"/>
                <w:szCs w:val="18"/>
              </w:rPr>
            </w:pPr>
            <w:ins w:id="253" w:author="Hamit Dogan" w:date="2018-11-14T13:18:00Z">
              <w:r>
                <w:rPr>
                  <w:sz w:val="18"/>
                </w:rPr>
                <w:t>Click to button of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B91FEF8" w14:textId="3D33F5E5" w:rsidR="00345DFF" w:rsidRDefault="00345DFF" w:rsidP="00345DFF">
            <w:pPr>
              <w:pStyle w:val="Header"/>
              <w:tabs>
                <w:tab w:val="left" w:pos="720"/>
              </w:tabs>
              <w:rPr>
                <w:ins w:id="254" w:author="Hamit Dogan" w:date="2018-11-14T12:50:00Z"/>
                <w:rFonts w:cs="Segoe UI"/>
                <w:sz w:val="18"/>
                <w:szCs w:val="18"/>
              </w:rPr>
            </w:pPr>
            <w:ins w:id="255" w:author="Hamit Dogan" w:date="2018-11-14T13:18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AEF4031" w14:textId="77777777" w:rsidR="00345DFF" w:rsidRDefault="00345DFF" w:rsidP="00345DFF">
            <w:pPr>
              <w:pStyle w:val="Header"/>
              <w:tabs>
                <w:tab w:val="left" w:pos="720"/>
              </w:tabs>
              <w:rPr>
                <w:ins w:id="256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777E8F4F" w14:textId="77777777" w:rsidR="00345DFF" w:rsidRDefault="00345DFF" w:rsidP="00345DFF">
            <w:pPr>
              <w:rPr>
                <w:ins w:id="257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4D4CBF1D" w14:textId="0D6D1A6D" w:rsidR="00345DFF" w:rsidRDefault="00345DFF" w:rsidP="00345DFF">
            <w:pPr>
              <w:rPr>
                <w:ins w:id="258" w:author="Hamit Dogan" w:date="2018-11-14T12:50:00Z"/>
                <w:rFonts w:cs="Segoe UI"/>
                <w:sz w:val="18"/>
                <w:szCs w:val="18"/>
              </w:rPr>
            </w:pPr>
            <w:ins w:id="259" w:author="Hamit Dogan" w:date="2018-11-14T13:18:00Z">
              <w:r>
                <w:rPr>
                  <w:rFonts w:cs="Segoe UI"/>
                  <w:b/>
                  <w:sz w:val="18"/>
                  <w:szCs w:val="18"/>
                </w:rPr>
                <w:t>“Abone Ol”</w:t>
              </w:r>
            </w:ins>
          </w:p>
        </w:tc>
      </w:tr>
      <w:tr w:rsidR="000F13F4" w14:paraId="16CE1C3E" w14:textId="77777777" w:rsidTr="000F13F4">
        <w:trPr>
          <w:ins w:id="260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56EEEDDC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261" w:author="Hamit Dogan" w:date="2018-11-14T12:50:00Z"/>
                <w:rFonts w:cs="Segoe UI"/>
                <w:sz w:val="18"/>
                <w:szCs w:val="18"/>
              </w:rPr>
            </w:pPr>
            <w:ins w:id="262" w:author="Hamit Dogan" w:date="2018-11-14T12:50:00Z">
              <w:r>
                <w:rPr>
                  <w:rFonts w:cs="Segoe UI"/>
                  <w:sz w:val="18"/>
                  <w:szCs w:val="18"/>
                </w:rPr>
                <w:t>4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2727F1CE" w14:textId="1883C7EA" w:rsidR="008A78BB" w:rsidRDefault="0042339A">
            <w:pPr>
              <w:pStyle w:val="Header"/>
              <w:tabs>
                <w:tab w:val="left" w:pos="720"/>
              </w:tabs>
              <w:rPr>
                <w:ins w:id="263" w:author="Hamit Dogan" w:date="2018-11-14T12:50:00Z"/>
                <w:rFonts w:cs="Segoe UI"/>
                <w:sz w:val="18"/>
                <w:szCs w:val="18"/>
              </w:rPr>
            </w:pPr>
            <w:ins w:id="264" w:author="Hamit Dogan" w:date="2018-11-14T13:19:00Z">
              <w:r>
                <w:rPr>
                  <w:sz w:val="18"/>
                </w:rPr>
                <w:t>Check pop up message of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274405B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65" w:author="Hamit Dogan" w:date="2018-11-14T12:50:00Z"/>
                <w:rFonts w:cs="Segoe UI"/>
                <w:sz w:val="18"/>
                <w:szCs w:val="18"/>
              </w:rPr>
            </w:pPr>
            <w:ins w:id="266" w:author="Hamit Dogan" w:date="2018-11-14T12:50:00Z">
              <w:r>
                <w:rPr>
                  <w:rFonts w:cs="Segoe UI"/>
                  <w:sz w:val="18"/>
                  <w:szCs w:val="18"/>
                </w:rPr>
                <w:t>Read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0D5B8B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67" w:author="Hamit Dogan" w:date="2018-11-14T12:50:00Z"/>
                <w:rFonts w:cs="Segoe UI"/>
                <w:sz w:val="18"/>
                <w:szCs w:val="18"/>
              </w:rPr>
            </w:pPr>
            <w:ins w:id="268" w:author="Hamit Dogan" w:date="2018-11-14T12:50:00Z">
              <w:r>
                <w:rPr>
                  <w:rFonts w:cs="Segoe UI"/>
                  <w:sz w:val="18"/>
                  <w:szCs w:val="18"/>
                </w:rPr>
                <w:t>1</w:t>
              </w:r>
            </w:ins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221B9C79" w14:textId="77777777" w:rsidR="000F13F4" w:rsidRDefault="000F13F4">
            <w:pPr>
              <w:rPr>
                <w:ins w:id="269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84E8196" w14:textId="117F3B40" w:rsidR="000F13F4" w:rsidRDefault="008A78BB">
            <w:pPr>
              <w:rPr>
                <w:ins w:id="270" w:author="Hamit Dogan" w:date="2018-11-14T12:50:00Z"/>
                <w:rFonts w:cs="Segoe UI"/>
                <w:sz w:val="18"/>
                <w:szCs w:val="18"/>
              </w:rPr>
            </w:pPr>
            <w:ins w:id="271" w:author="Hamit Dogan" w:date="2018-11-14T12:58:00Z">
              <w:r>
                <w:rPr>
                  <w:rFonts w:cs="Segoe UI"/>
                  <w:sz w:val="18"/>
                  <w:szCs w:val="18"/>
                </w:rPr>
                <w:t>“</w:t>
              </w:r>
            </w:ins>
            <w:ins w:id="272" w:author="Hamit Dogan" w:date="2018-11-14T12:50:00Z">
              <w:r w:rsidR="000F13F4">
                <w:rPr>
                  <w:rFonts w:cs="Segoe UI"/>
                  <w:sz w:val="18"/>
                  <w:szCs w:val="18"/>
                </w:rPr>
                <w:t>E-posta adresi geçerli olmalı.</w:t>
              </w:r>
            </w:ins>
            <w:ins w:id="273" w:author="Hamit Dogan" w:date="2018-11-14T12:58:00Z">
              <w:r>
                <w:rPr>
                  <w:rFonts w:cs="Segoe UI"/>
                  <w:sz w:val="18"/>
                  <w:szCs w:val="18"/>
                </w:rPr>
                <w:t>”</w:t>
              </w:r>
            </w:ins>
          </w:p>
        </w:tc>
      </w:tr>
      <w:tr w:rsidR="000F13F4" w14:paraId="5B273A35" w14:textId="77777777" w:rsidTr="000F13F4">
        <w:trPr>
          <w:ins w:id="274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C1E2FF4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275" w:author="Hamit Dogan" w:date="2018-11-14T12:50:00Z"/>
                <w:sz w:val="18"/>
              </w:rPr>
            </w:pPr>
            <w:ins w:id="276" w:author="Hamit Dogan" w:date="2018-11-14T12:50:00Z">
              <w:r>
                <w:rPr>
                  <w:sz w:val="18"/>
                </w:rPr>
                <w:t>5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2D229964" w14:textId="790B7B98" w:rsidR="000F13F4" w:rsidRDefault="000B339B">
            <w:pPr>
              <w:spacing w:before="100" w:beforeAutospacing="1" w:after="100" w:afterAutospacing="1" w:line="345" w:lineRule="atLeast"/>
              <w:jc w:val="left"/>
              <w:rPr>
                <w:ins w:id="277" w:author="Hamit Dogan" w:date="2018-11-14T12:50:00Z"/>
                <w:rFonts w:ascii="Calibri Light" w:hAnsi="Calibri Light"/>
                <w:sz w:val="18"/>
              </w:rPr>
            </w:pPr>
            <w:ins w:id="278" w:author="Hamit Dogan" w:date="2018-11-14T13:14:00Z">
              <w:r>
                <w:rPr>
                  <w:rFonts w:cs="Segoe UI"/>
                  <w:sz w:val="18"/>
                  <w:szCs w:val="18"/>
                </w:rPr>
                <w:t>Fill e-posta  textbox as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23636939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79" w:author="Hamit Dogan" w:date="2018-11-14T12:50:00Z"/>
                <w:rFonts w:cs="Segoe UI"/>
                <w:sz w:val="18"/>
                <w:szCs w:val="18"/>
              </w:rPr>
            </w:pPr>
            <w:ins w:id="280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37C865A8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81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1DF0AF7B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82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588C62B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83" w:author="Hamit Dogan" w:date="2018-11-14T12:50:00Z"/>
                <w:rFonts w:cs="Segoe UI"/>
                <w:sz w:val="18"/>
                <w:szCs w:val="18"/>
              </w:rPr>
            </w:pPr>
            <w:ins w:id="284" w:author="Hamit Dogan" w:date="2018-11-14T12:50:00Z">
              <w:r>
                <w:rPr>
                  <w:rFonts w:cs="Segoe UI"/>
                  <w:sz w:val="18"/>
                  <w:szCs w:val="18"/>
                </w:rPr>
                <w:t>Test1141@gmail.com</w:t>
              </w:r>
            </w:ins>
          </w:p>
        </w:tc>
      </w:tr>
      <w:tr w:rsidR="000F13F4" w14:paraId="7E800F50" w14:textId="77777777" w:rsidTr="000F13F4">
        <w:trPr>
          <w:ins w:id="285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AF0F440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286" w:author="Hamit Dogan" w:date="2018-11-14T12:50:00Z"/>
                <w:sz w:val="18"/>
              </w:rPr>
            </w:pPr>
            <w:ins w:id="287" w:author="Hamit Dogan" w:date="2018-11-14T12:50:00Z">
              <w:r>
                <w:rPr>
                  <w:sz w:val="18"/>
                </w:rPr>
                <w:t>6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58D6EB6D" w14:textId="4700E635" w:rsidR="000B339B" w:rsidRDefault="000B339B">
            <w:pPr>
              <w:spacing w:before="100" w:beforeAutospacing="1" w:after="100" w:afterAutospacing="1" w:line="345" w:lineRule="atLeast"/>
              <w:rPr>
                <w:ins w:id="288" w:author="Hamit Dogan" w:date="2018-11-14T12:50:00Z"/>
                <w:rFonts w:ascii="Calibri Light" w:hAnsi="Calibri Light"/>
                <w:sz w:val="18"/>
              </w:rPr>
            </w:pPr>
            <w:ins w:id="289" w:author="Hamit Dogan" w:date="2018-11-14T13:14:00Z">
              <w:r>
                <w:rPr>
                  <w:sz w:val="18"/>
                </w:rPr>
                <w:t>Click to button of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812ACEF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90" w:author="Hamit Dogan" w:date="2018-11-14T12:50:00Z"/>
                <w:rFonts w:cs="Segoe UI"/>
                <w:sz w:val="18"/>
                <w:szCs w:val="18"/>
              </w:rPr>
            </w:pPr>
            <w:ins w:id="291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0F811BBA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92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7116C4F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93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22750651" w14:textId="331931AB" w:rsidR="000F13F4" w:rsidRDefault="000B339B">
            <w:pPr>
              <w:pStyle w:val="Header"/>
              <w:tabs>
                <w:tab w:val="left" w:pos="720"/>
              </w:tabs>
              <w:rPr>
                <w:ins w:id="294" w:author="Hamit Dogan" w:date="2018-11-14T12:50:00Z"/>
                <w:rFonts w:cs="Segoe UI"/>
                <w:sz w:val="18"/>
                <w:szCs w:val="18"/>
              </w:rPr>
            </w:pPr>
            <w:ins w:id="295" w:author="Hamit Dogan" w:date="2018-11-14T13:14:00Z">
              <w:r>
                <w:rPr>
                  <w:rFonts w:cs="Segoe UI"/>
                  <w:b/>
                  <w:sz w:val="18"/>
                  <w:szCs w:val="18"/>
                </w:rPr>
                <w:t>“Abone Ol”</w:t>
              </w:r>
            </w:ins>
          </w:p>
        </w:tc>
      </w:tr>
      <w:tr w:rsidR="000F13F4" w14:paraId="26A36E77" w14:textId="77777777" w:rsidTr="000F13F4">
        <w:trPr>
          <w:ins w:id="296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1D8719E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297" w:author="Hamit Dogan" w:date="2018-11-14T12:50:00Z"/>
                <w:sz w:val="18"/>
              </w:rPr>
            </w:pPr>
            <w:ins w:id="298" w:author="Hamit Dogan" w:date="2018-11-14T12:50:00Z">
              <w:r>
                <w:rPr>
                  <w:sz w:val="18"/>
                </w:rPr>
                <w:t>7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78B701F" w14:textId="42AD396D" w:rsidR="000F13F4" w:rsidRDefault="00BB39D0">
            <w:pPr>
              <w:pStyle w:val="Header"/>
              <w:tabs>
                <w:tab w:val="left" w:pos="720"/>
              </w:tabs>
              <w:rPr>
                <w:ins w:id="299" w:author="Hamit Dogan" w:date="2018-11-14T12:50:00Z"/>
                <w:rFonts w:cs="Segoe UI"/>
                <w:sz w:val="18"/>
                <w:szCs w:val="18"/>
              </w:rPr>
            </w:pPr>
            <w:commentRangeStart w:id="300"/>
            <w:ins w:id="301" w:author="Hamit Dogan" w:date="2018-11-14T13:15:00Z">
              <w:r>
                <w:rPr>
                  <w:sz w:val="18"/>
                </w:rPr>
                <w:t xml:space="preserve">Check </w:t>
              </w:r>
              <w:commentRangeEnd w:id="300"/>
              <w:r>
                <w:rPr>
                  <w:rStyle w:val="CommentReference"/>
                  <w:rFonts w:eastAsiaTheme="minorHAnsi"/>
                  <w:lang w:eastAsia="en-US"/>
                </w:rPr>
                <w:commentReference w:id="300"/>
              </w:r>
              <w:r>
                <w:rPr>
                  <w:sz w:val="18"/>
                </w:rPr>
                <w:t>the message on screen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B59382A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02" w:author="Hamit Dogan" w:date="2018-11-14T12:50:00Z"/>
                <w:rFonts w:cs="Segoe UI"/>
                <w:sz w:val="18"/>
                <w:szCs w:val="18"/>
              </w:rPr>
            </w:pPr>
            <w:ins w:id="303" w:author="Hamit Dogan" w:date="2018-11-14T12:50:00Z">
              <w:r>
                <w:rPr>
                  <w:rFonts w:cs="Segoe UI"/>
                  <w:sz w:val="18"/>
                  <w:szCs w:val="18"/>
                </w:rPr>
                <w:t>Read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28CC9A78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04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4C4EC722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05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53A3F84" w14:textId="20D1ED4A" w:rsidR="000F13F4" w:rsidRDefault="000F13F4">
            <w:pPr>
              <w:pStyle w:val="Header"/>
              <w:tabs>
                <w:tab w:val="left" w:pos="720"/>
              </w:tabs>
              <w:rPr>
                <w:ins w:id="306" w:author="Hamit Dogan" w:date="2018-11-14T12:50:00Z"/>
                <w:rFonts w:cs="Segoe UI"/>
                <w:sz w:val="18"/>
                <w:szCs w:val="18"/>
              </w:rPr>
            </w:pPr>
            <w:ins w:id="307" w:author="Hamit Dogan" w:date="2018-11-14T12:50:00Z">
              <w:r>
                <w:rPr>
                  <w:rFonts w:cs="Segoe UI"/>
                  <w:sz w:val="18"/>
                  <w:szCs w:val="18"/>
                  <w:u w:val="single"/>
                </w:rPr>
                <w:t>Başarılı Mesajı:</w:t>
              </w:r>
              <w:r>
                <w:rPr>
                  <w:rFonts w:cs="Segoe UI"/>
                  <w:sz w:val="18"/>
                  <w:szCs w:val="18"/>
                </w:rPr>
                <w:t xml:space="preserve"> Email adresiniz</w:t>
              </w:r>
            </w:ins>
            <w:ins w:id="308" w:author="Hamit Dogan" w:date="2018-11-14T13:16:00Z">
              <w:r w:rsidR="00BB39D0">
                <w:rPr>
                  <w:rFonts w:cs="Segoe UI"/>
                  <w:sz w:val="18"/>
                  <w:szCs w:val="18"/>
                </w:rPr>
                <w:t xml:space="preserve"> </w:t>
              </w:r>
            </w:ins>
            <w:ins w:id="309" w:author="Hamit Dogan" w:date="2018-11-14T12:50:00Z">
              <w:r>
                <w:rPr>
                  <w:rFonts w:cs="Segoe UI"/>
                  <w:sz w:val="18"/>
                  <w:szCs w:val="18"/>
                </w:rPr>
                <w:t>haber grubuna eklenmiştir.</w:t>
              </w:r>
            </w:ins>
          </w:p>
        </w:tc>
      </w:tr>
      <w:tr w:rsidR="000F13F4" w14:paraId="71DBD5DD" w14:textId="77777777" w:rsidTr="000F13F4">
        <w:trPr>
          <w:ins w:id="310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66D197F4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311" w:author="Hamit Dogan" w:date="2018-11-14T12:50:00Z"/>
                <w:sz w:val="18"/>
              </w:rPr>
            </w:pPr>
            <w:ins w:id="312" w:author="Hamit Dogan" w:date="2018-11-14T12:50:00Z">
              <w:r>
                <w:rPr>
                  <w:sz w:val="18"/>
                </w:rPr>
                <w:t>8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1BF6BD9" w14:textId="14CEF25D" w:rsidR="000F13F4" w:rsidRDefault="009B42B3">
            <w:pPr>
              <w:spacing w:before="100" w:beforeAutospacing="1" w:after="100" w:afterAutospacing="1" w:line="345" w:lineRule="atLeast"/>
              <w:jc w:val="left"/>
              <w:rPr>
                <w:ins w:id="313" w:author="Hamit Dogan" w:date="2018-11-14T12:50:00Z"/>
                <w:rFonts w:ascii="Calibri Light" w:hAnsi="Calibri Light"/>
                <w:sz w:val="18"/>
              </w:rPr>
            </w:pPr>
            <w:ins w:id="314" w:author="Hamit Dogan" w:date="2018-11-14T13:22:00Z">
              <w:r>
                <w:rPr>
                  <w:rFonts w:cs="Segoe UI"/>
                  <w:sz w:val="18"/>
                  <w:szCs w:val="18"/>
                </w:rPr>
                <w:t>Fill e-posta  textbox as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7990F23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15" w:author="Hamit Dogan" w:date="2018-11-14T12:50:00Z"/>
                <w:rFonts w:cs="Segoe UI"/>
                <w:sz w:val="18"/>
                <w:szCs w:val="18"/>
              </w:rPr>
            </w:pPr>
            <w:ins w:id="316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45E6B178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17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3E3316E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18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90221E9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19" w:author="Hamit Dogan" w:date="2018-11-14T12:50:00Z"/>
                <w:rFonts w:cs="Segoe UI"/>
                <w:sz w:val="18"/>
                <w:szCs w:val="18"/>
              </w:rPr>
            </w:pPr>
            <w:ins w:id="320" w:author="Hamit Dogan" w:date="2018-11-14T12:50:00Z">
              <w:r>
                <w:rPr>
                  <w:rFonts w:cs="Segoe UI"/>
                  <w:sz w:val="18"/>
                  <w:szCs w:val="18"/>
                </w:rPr>
                <w:t>Test1141@gmail.com</w:t>
              </w:r>
            </w:ins>
          </w:p>
        </w:tc>
      </w:tr>
      <w:tr w:rsidR="00BB39D0" w14:paraId="73BEF19E" w14:textId="77777777" w:rsidTr="000F13F4">
        <w:trPr>
          <w:ins w:id="321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9A8608B" w14:textId="77777777" w:rsidR="00BB39D0" w:rsidRDefault="00BB39D0" w:rsidP="00BB39D0">
            <w:pPr>
              <w:pStyle w:val="Header"/>
              <w:tabs>
                <w:tab w:val="left" w:pos="720"/>
              </w:tabs>
              <w:jc w:val="center"/>
              <w:rPr>
                <w:ins w:id="322" w:author="Hamit Dogan" w:date="2018-11-14T12:50:00Z"/>
                <w:sz w:val="18"/>
              </w:rPr>
            </w:pPr>
            <w:ins w:id="323" w:author="Hamit Dogan" w:date="2018-11-14T12:50:00Z">
              <w:r>
                <w:rPr>
                  <w:sz w:val="18"/>
                </w:rPr>
                <w:t>9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6B8C85A4" w14:textId="2F809061" w:rsidR="00BB39D0" w:rsidRDefault="00BB39D0" w:rsidP="00BB39D0">
            <w:pPr>
              <w:spacing w:before="100" w:beforeAutospacing="1" w:after="100" w:afterAutospacing="1" w:line="345" w:lineRule="atLeast"/>
              <w:rPr>
                <w:ins w:id="324" w:author="Hamit Dogan" w:date="2018-11-14T12:50:00Z"/>
                <w:rFonts w:ascii="Calibri Light" w:hAnsi="Calibri Light"/>
                <w:sz w:val="18"/>
              </w:rPr>
            </w:pPr>
            <w:ins w:id="325" w:author="Hamit Dogan" w:date="2018-11-14T13:16:00Z">
              <w:r>
                <w:rPr>
                  <w:sz w:val="18"/>
                </w:rPr>
                <w:t>Click to button of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8EFD9EB" w14:textId="2A4C5693" w:rsidR="00BB39D0" w:rsidRDefault="00BB39D0" w:rsidP="00BB39D0">
            <w:pPr>
              <w:pStyle w:val="Header"/>
              <w:tabs>
                <w:tab w:val="left" w:pos="720"/>
              </w:tabs>
              <w:rPr>
                <w:ins w:id="326" w:author="Hamit Dogan" w:date="2018-11-14T12:50:00Z"/>
                <w:rFonts w:cs="Segoe UI"/>
                <w:sz w:val="18"/>
                <w:szCs w:val="18"/>
              </w:rPr>
            </w:pPr>
            <w:ins w:id="327" w:author="Hamit Dogan" w:date="2018-11-14T13:16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7487D13A" w14:textId="77777777" w:rsidR="00BB39D0" w:rsidRDefault="00BB39D0" w:rsidP="00BB39D0">
            <w:pPr>
              <w:pStyle w:val="Header"/>
              <w:tabs>
                <w:tab w:val="left" w:pos="720"/>
              </w:tabs>
              <w:rPr>
                <w:ins w:id="328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19729B81" w14:textId="77777777" w:rsidR="00BB39D0" w:rsidRDefault="00BB39D0" w:rsidP="00BB39D0">
            <w:pPr>
              <w:pStyle w:val="Header"/>
              <w:tabs>
                <w:tab w:val="left" w:pos="720"/>
              </w:tabs>
              <w:rPr>
                <w:ins w:id="329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5CC45A09" w14:textId="4DA1FC79" w:rsidR="00BB39D0" w:rsidRDefault="00BB39D0" w:rsidP="00BB39D0">
            <w:pPr>
              <w:pStyle w:val="Header"/>
              <w:tabs>
                <w:tab w:val="left" w:pos="720"/>
              </w:tabs>
              <w:rPr>
                <w:ins w:id="330" w:author="Hamit Dogan" w:date="2018-11-14T12:50:00Z"/>
                <w:rFonts w:cs="Segoe UI"/>
                <w:sz w:val="18"/>
                <w:szCs w:val="18"/>
              </w:rPr>
            </w:pPr>
            <w:ins w:id="331" w:author="Hamit Dogan" w:date="2018-11-14T13:16:00Z">
              <w:r>
                <w:rPr>
                  <w:rFonts w:cs="Segoe UI"/>
                  <w:b/>
                  <w:sz w:val="18"/>
                  <w:szCs w:val="18"/>
                </w:rPr>
                <w:t>“Abone Ol”</w:t>
              </w:r>
            </w:ins>
          </w:p>
        </w:tc>
      </w:tr>
      <w:tr w:rsidR="000F13F4" w14:paraId="118D92C7" w14:textId="77777777" w:rsidTr="000F13F4">
        <w:trPr>
          <w:ins w:id="332" w:author="Hamit Dogan" w:date="2018-11-14T12:50:00Z"/>
        </w:trPr>
        <w:tc>
          <w:tcPr>
            <w:tcW w:w="54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F483F3E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333" w:author="Hamit Dogan" w:date="2018-11-14T12:50:00Z"/>
                <w:sz w:val="18"/>
              </w:rPr>
            </w:pPr>
            <w:ins w:id="334" w:author="Hamit Dogan" w:date="2018-11-14T12:50:00Z">
              <w:r>
                <w:rPr>
                  <w:sz w:val="18"/>
                </w:rPr>
                <w:t>10</w:t>
              </w:r>
            </w:ins>
          </w:p>
        </w:tc>
        <w:tc>
          <w:tcPr>
            <w:tcW w:w="3263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1AF2FAD" w14:textId="6E9BC95B" w:rsidR="000F13F4" w:rsidRDefault="00BB39D0">
            <w:pPr>
              <w:pStyle w:val="Header"/>
              <w:tabs>
                <w:tab w:val="left" w:pos="720"/>
              </w:tabs>
              <w:rPr>
                <w:ins w:id="335" w:author="Hamit Dogan" w:date="2018-11-14T12:50:00Z"/>
                <w:rFonts w:cs="Segoe UI"/>
                <w:sz w:val="18"/>
                <w:szCs w:val="18"/>
              </w:rPr>
            </w:pPr>
            <w:commentRangeStart w:id="336"/>
            <w:ins w:id="337" w:author="Hamit Dogan" w:date="2018-11-14T13:17:00Z">
              <w:r>
                <w:rPr>
                  <w:sz w:val="18"/>
                </w:rPr>
                <w:t xml:space="preserve">Check </w:t>
              </w:r>
              <w:commentRangeEnd w:id="336"/>
              <w:r>
                <w:rPr>
                  <w:rStyle w:val="CommentReference"/>
                  <w:rFonts w:eastAsiaTheme="minorHAnsi"/>
                  <w:lang w:eastAsia="en-US"/>
                </w:rPr>
                <w:commentReference w:id="336"/>
              </w:r>
              <w:r>
                <w:rPr>
                  <w:sz w:val="18"/>
                </w:rPr>
                <w:t>the message on screen</w:t>
              </w:r>
            </w:ins>
          </w:p>
        </w:tc>
        <w:tc>
          <w:tcPr>
            <w:tcW w:w="81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8C4C6F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38" w:author="Hamit Dogan" w:date="2018-11-14T12:50:00Z"/>
                <w:rFonts w:cs="Segoe UI"/>
                <w:sz w:val="18"/>
                <w:szCs w:val="18"/>
              </w:rPr>
            </w:pPr>
            <w:ins w:id="339" w:author="Hamit Dogan" w:date="2018-11-14T12:50:00Z">
              <w:r>
                <w:rPr>
                  <w:rFonts w:cs="Segoe UI"/>
                  <w:sz w:val="18"/>
                  <w:szCs w:val="18"/>
                </w:rPr>
                <w:t>Read</w:t>
              </w:r>
            </w:ins>
          </w:p>
        </w:tc>
        <w:tc>
          <w:tcPr>
            <w:tcW w:w="771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001166F2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40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36A6FF6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41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FA0A959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42" w:author="Hamit Dogan" w:date="2018-11-14T12:50:00Z"/>
                <w:rFonts w:cs="Segoe UI"/>
                <w:sz w:val="18"/>
                <w:szCs w:val="18"/>
              </w:rPr>
            </w:pPr>
            <w:ins w:id="343" w:author="Hamit Dogan" w:date="2018-11-14T12:50:00Z">
              <w:r>
                <w:rPr>
                  <w:rFonts w:cs="Segoe UI"/>
                  <w:sz w:val="18"/>
                  <w:szCs w:val="18"/>
                  <w:u w:val="single"/>
                </w:rPr>
                <w:t>Kayıtlı Eposta Uyarı Mesajı:</w:t>
              </w:r>
              <w:r>
                <w:rPr>
                  <w:rFonts w:cs="Segoe UI"/>
                  <w:sz w:val="18"/>
                  <w:szCs w:val="18"/>
                </w:rPr>
                <w:t xml:space="preserve"> Bu eposta adresi ile daha önce kayıt olunmuştur.</w:t>
              </w:r>
            </w:ins>
          </w:p>
        </w:tc>
      </w:tr>
    </w:tbl>
    <w:p w14:paraId="643D5F1B" w14:textId="77777777" w:rsidR="000F13F4" w:rsidRDefault="000F13F4" w:rsidP="00F51596">
      <w:pPr>
        <w:rPr>
          <w:ins w:id="344" w:author="Hamit Dogan" w:date="2018-11-14T12:50:00Z"/>
        </w:rPr>
      </w:pPr>
    </w:p>
    <w:p w14:paraId="32475C2B" w14:textId="72E0A63B" w:rsidR="00424092" w:rsidDel="00B27691" w:rsidRDefault="00424092" w:rsidP="00F51596">
      <w:pPr>
        <w:rPr>
          <w:del w:id="345" w:author="Hamit Dogan" w:date="2018-11-14T12:04:00Z"/>
        </w:rPr>
      </w:pPr>
    </w:p>
    <w:p w14:paraId="76A7B5F5" w14:textId="43216306" w:rsidR="00424092" w:rsidDel="00B27691" w:rsidRDefault="00424092" w:rsidP="00F51596">
      <w:pPr>
        <w:rPr>
          <w:del w:id="346" w:author="Hamit Dogan" w:date="2018-11-14T12:04:00Z"/>
        </w:rPr>
      </w:pPr>
    </w:p>
    <w:p w14:paraId="1AFC7E21" w14:textId="6119746A" w:rsidR="00424092" w:rsidDel="00B27691" w:rsidRDefault="00424092" w:rsidP="00F51596">
      <w:pPr>
        <w:rPr>
          <w:del w:id="347" w:author="Hamit Dogan" w:date="2018-11-14T12:04:00Z"/>
        </w:rPr>
      </w:pPr>
    </w:p>
    <w:p w14:paraId="637F70DB" w14:textId="2893E48B" w:rsidR="00424092" w:rsidDel="00B27691" w:rsidRDefault="00424092" w:rsidP="00F51596">
      <w:pPr>
        <w:rPr>
          <w:del w:id="348" w:author="Hamit Dogan" w:date="2018-11-14T12:04:00Z"/>
        </w:rPr>
      </w:pPr>
    </w:p>
    <w:p w14:paraId="2B197C98" w14:textId="1D5F91A2" w:rsidR="0084449B" w:rsidRPr="00555E63" w:rsidDel="00B27691" w:rsidRDefault="0084449B" w:rsidP="0084449B">
      <w:pPr>
        <w:pStyle w:val="Heading4"/>
        <w:numPr>
          <w:ilvl w:val="0"/>
          <w:numId w:val="0"/>
        </w:numPr>
        <w:ind w:left="864"/>
        <w:rPr>
          <w:del w:id="349" w:author="Hamit Dogan" w:date="2018-11-14T12:04:00Z"/>
        </w:rPr>
      </w:pPr>
      <w:del w:id="350" w:author="Hamit Dogan" w:date="2018-11-14T12:04:00Z">
        <w:r w:rsidDel="00B27691">
          <w:delText xml:space="preserve"> </w:delText>
        </w:r>
      </w:del>
    </w:p>
    <w:p w14:paraId="0BCD9070" w14:textId="7662B0B1" w:rsidR="0084449B" w:rsidDel="00B27691" w:rsidRDefault="0084449B">
      <w:pPr>
        <w:pStyle w:val="Heading4"/>
        <w:numPr>
          <w:ilvl w:val="0"/>
          <w:numId w:val="0"/>
        </w:numPr>
        <w:ind w:left="864"/>
        <w:rPr>
          <w:del w:id="351" w:author="Hamit Dogan" w:date="2018-11-14T12:04:00Z"/>
        </w:rPr>
        <w:pPrChange w:id="352" w:author="Hamit Dogan" w:date="2018-11-14T12:04:00Z">
          <w:pPr/>
        </w:pPrChange>
      </w:pPr>
    </w:p>
    <w:p w14:paraId="682ADB85" w14:textId="77777777" w:rsidR="00F51596" w:rsidRDefault="00F51596"/>
    <w:sectPr w:rsidR="00F515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ayse t" w:date="2018-10-31T20:34:00Z" w:initials="at">
    <w:p w14:paraId="7CFFD4E2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websiteURL</w:t>
      </w:r>
    </w:p>
  </w:comment>
  <w:comment w:id="41" w:author="Hamit Dogan" w:date="2018-11-10T13:30:00Z" w:initials="HD">
    <w:p w14:paraId="3030121C" w14:textId="393700F4" w:rsidR="00991356" w:rsidRDefault="00991356">
      <w:pPr>
        <w:pStyle w:val="CommentText"/>
      </w:pPr>
      <w:r>
        <w:rPr>
          <w:rStyle w:val="CommentReference"/>
        </w:rPr>
        <w:annotationRef/>
      </w:r>
      <w:r>
        <w:t>Button olduğu için data kısmında yazmaya gerek yok. Yani sonuçta bi parametreyi ifade etmiyor Step kısmında tırnak içerisinde yazmamız yeterli olur.</w:t>
      </w:r>
    </w:p>
  </w:comment>
  <w:comment w:id="50" w:author="ayse t" w:date="2018-10-31T20:37:00Z" w:initials="at">
    <w:p w14:paraId="7D96E11A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as EmailInput and PswInput</w:t>
      </w:r>
    </w:p>
  </w:comment>
  <w:comment w:id="53" w:author="ayse t" w:date="2018-10-31T20:37:00Z" w:initials="at">
    <w:p w14:paraId="20469E27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ButtonName</w:t>
      </w:r>
    </w:p>
  </w:comment>
  <w:comment w:id="76" w:author="ayse t" w:date="2018-10-31T20:38:00Z" w:initials="at">
    <w:p w14:paraId="502E13CF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Validate</w:t>
      </w:r>
    </w:p>
  </w:comment>
  <w:comment w:id="78" w:author="ayse t" w:date="2018-10-31T20:38:00Z" w:initials="at">
    <w:p w14:paraId="12BADDA5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ErrorMessageOutput</w:t>
      </w:r>
    </w:p>
  </w:comment>
  <w:comment w:id="94" w:author="ayse t" w:date="2018-10-31T20:41:00Z" w:initials="at">
    <w:p w14:paraId="25D5B692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Bunun iterasyon olduğunu bir şekilde söylememiz lazım (EmailInput ve PswInput bir liste mi diye bakılabilir, sonra bu step üzerinden tekrar başlatılabilir)</w:t>
      </w:r>
    </w:p>
  </w:comment>
  <w:comment w:id="102" w:author="ayse t" w:date="2018-10-31T20:39:00Z" w:initials="at">
    <w:p w14:paraId="12C9B84A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As EmailInput PswInput</w:t>
      </w:r>
    </w:p>
  </w:comment>
  <w:comment w:id="103" w:author="ayse t" w:date="2018-10-31T20:39:00Z" w:initials="at">
    <w:p w14:paraId="5FAF99AA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ButtonName</w:t>
      </w:r>
    </w:p>
  </w:comment>
  <w:comment w:id="122" w:author="ayse t" w:date="2018-10-31T20:40:00Z" w:initials="at">
    <w:p w14:paraId="6EA70418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Validate</w:t>
      </w:r>
    </w:p>
    <w:p w14:paraId="1854F7CB" w14:textId="77777777" w:rsidR="002C447E" w:rsidRDefault="002C447E">
      <w:pPr>
        <w:pStyle w:val="CommentText"/>
      </w:pPr>
      <w:r>
        <w:t xml:space="preserve">Proceed to HomePage </w:t>
      </w:r>
    </w:p>
  </w:comment>
  <w:comment w:id="144" w:author="ayse t" w:date="2018-10-31T20:42:00Z" w:initials="at">
    <w:p w14:paraId="7D1CD834" w14:textId="1551B9F3" w:rsidR="00B006C2" w:rsidRDefault="00B006C2">
      <w:pPr>
        <w:pStyle w:val="CommentText"/>
      </w:pPr>
      <w:r>
        <w:rPr>
          <w:rStyle w:val="CommentReference"/>
        </w:rPr>
        <w:annotationRef/>
      </w:r>
      <w:r>
        <w:t>TabName/TabID gibi bir şey denebilir, data kısmında fonlama yazmalı</w:t>
      </w:r>
    </w:p>
  </w:comment>
  <w:comment w:id="149" w:author="ayse t" w:date="2018-10-31T20:43:00Z" w:initials="at">
    <w:p w14:paraId="7B576A34" w14:textId="412D2D1F" w:rsidR="00B006C2" w:rsidRDefault="00B006C2">
      <w:pPr>
        <w:pStyle w:val="CommentText"/>
      </w:pPr>
      <w:r>
        <w:rPr>
          <w:rStyle w:val="CommentReference"/>
        </w:rPr>
        <w:annotationRef/>
      </w:r>
      <w:r>
        <w:t xml:space="preserve">Bu da datada olmalı diye düşünüyorum. </w:t>
      </w:r>
    </w:p>
  </w:comment>
  <w:comment w:id="161" w:author="Hamit Dogan" w:date="2018-11-10T13:37:00Z" w:initials="HD">
    <w:p w14:paraId="322E0A7A" w14:textId="38669DA6" w:rsidR="00991356" w:rsidRDefault="00991356">
      <w:pPr>
        <w:pStyle w:val="CommentText"/>
      </w:pPr>
      <w:r>
        <w:rPr>
          <w:rStyle w:val="CommentReference"/>
        </w:rPr>
        <w:annotationRef/>
      </w:r>
      <w:r>
        <w:t>Data kısmında beklenen mesaj yazılmalı</w:t>
      </w:r>
    </w:p>
  </w:comment>
  <w:comment w:id="300" w:author="ayse t" w:date="2018-10-31T20:38:00Z" w:initials="at">
    <w:p w14:paraId="42D6BA13" w14:textId="77777777" w:rsidR="00BB39D0" w:rsidRDefault="00BB39D0" w:rsidP="00BB39D0">
      <w:pPr>
        <w:pStyle w:val="CommentText"/>
      </w:pPr>
      <w:r>
        <w:rPr>
          <w:rStyle w:val="CommentReference"/>
        </w:rPr>
        <w:annotationRef/>
      </w:r>
      <w:r>
        <w:t>Validate</w:t>
      </w:r>
    </w:p>
  </w:comment>
  <w:comment w:id="336" w:author="ayse t" w:date="2018-10-31T20:38:00Z" w:initials="at">
    <w:p w14:paraId="6988A26A" w14:textId="77777777" w:rsidR="00BB39D0" w:rsidRDefault="00BB39D0" w:rsidP="00BB39D0">
      <w:pPr>
        <w:pStyle w:val="CommentText"/>
      </w:pPr>
      <w:r>
        <w:rPr>
          <w:rStyle w:val="CommentReference"/>
        </w:rPr>
        <w:annotationRef/>
      </w:r>
      <w:r>
        <w:t>Validate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FD4E2" w15:done="0"/>
  <w15:commentEx w15:paraId="3030121C" w15:done="0"/>
  <w15:commentEx w15:paraId="7D96E11A" w15:done="0"/>
  <w15:commentEx w15:paraId="20469E27" w15:done="0"/>
  <w15:commentEx w15:paraId="502E13CF" w15:done="0"/>
  <w15:commentEx w15:paraId="12BADDA5" w15:done="0"/>
  <w15:commentEx w15:paraId="25D5B692" w15:done="0"/>
  <w15:commentEx w15:paraId="12C9B84A" w15:done="0"/>
  <w15:commentEx w15:paraId="5FAF99AA" w15:done="0"/>
  <w15:commentEx w15:paraId="1854F7CB" w15:done="0"/>
  <w15:commentEx w15:paraId="7D1CD834" w15:done="0"/>
  <w15:commentEx w15:paraId="7B576A34" w15:done="0"/>
  <w15:commentEx w15:paraId="322E0A7A" w15:done="0"/>
  <w15:commentEx w15:paraId="42D6BA13" w15:done="0"/>
  <w15:commentEx w15:paraId="6988A2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FD4E2" w16cid:durableId="1F915BAC"/>
  <w16cid:commentId w16cid:paraId="3030121C" w16cid:durableId="1F915BD8"/>
  <w16cid:commentId w16cid:paraId="7D96E11A" w16cid:durableId="1F915BAD"/>
  <w16cid:commentId w16cid:paraId="20469E27" w16cid:durableId="1F915BAE"/>
  <w16cid:commentId w16cid:paraId="502E13CF" w16cid:durableId="1F915BAF"/>
  <w16cid:commentId w16cid:paraId="12BADDA5" w16cid:durableId="1F915BB0"/>
  <w16cid:commentId w16cid:paraId="25D5B692" w16cid:durableId="1F915BB1"/>
  <w16cid:commentId w16cid:paraId="12C9B84A" w16cid:durableId="1F915BB2"/>
  <w16cid:commentId w16cid:paraId="5FAF99AA" w16cid:durableId="1F915BB3"/>
  <w16cid:commentId w16cid:paraId="1854F7CB" w16cid:durableId="1F915BB4"/>
  <w16cid:commentId w16cid:paraId="7D1CD834" w16cid:durableId="1F915BB5"/>
  <w16cid:commentId w16cid:paraId="7B576A34" w16cid:durableId="1F915BB6"/>
  <w16cid:commentId w16cid:paraId="322E0A7A" w16cid:durableId="1F96A39A"/>
  <w16cid:commentId w16cid:paraId="42D6BA13" w16cid:durableId="1F969E86"/>
  <w16cid:commentId w16cid:paraId="6988A26A" w16cid:durableId="1F969E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6EFC" w14:textId="77777777" w:rsidR="00F36F24" w:rsidRDefault="00F36F24">
      <w:pPr>
        <w:spacing w:after="0" w:line="240" w:lineRule="auto"/>
      </w:pPr>
    </w:p>
  </w:endnote>
  <w:endnote w:type="continuationSeparator" w:id="0">
    <w:p w14:paraId="2F87E101" w14:textId="77777777" w:rsidR="00F36F24" w:rsidRDefault="00F36F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0678" w14:textId="77777777" w:rsidR="00EE0C34" w:rsidRDefault="00EE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AE445" w14:textId="77777777" w:rsidR="00EE0C34" w:rsidRDefault="00EE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E611" w14:textId="77777777" w:rsidR="00EE0C34" w:rsidRDefault="00EE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A6BC0" w14:textId="77777777" w:rsidR="00F36F24" w:rsidRDefault="00F36F24">
      <w:pPr>
        <w:spacing w:after="0" w:line="240" w:lineRule="auto"/>
      </w:pPr>
    </w:p>
  </w:footnote>
  <w:footnote w:type="continuationSeparator" w:id="0">
    <w:p w14:paraId="799F5FD7" w14:textId="77777777" w:rsidR="00F36F24" w:rsidRDefault="00F36F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98A8" w14:textId="77777777" w:rsidR="00EE0C34" w:rsidRDefault="00EE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005FD" w14:textId="77777777" w:rsidR="00EE0C34" w:rsidRDefault="00EE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6B7D" w14:textId="77777777" w:rsidR="00EE0C34" w:rsidRDefault="00EE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93D"/>
    <w:multiLevelType w:val="multilevel"/>
    <w:tmpl w:val="3A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2EC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8461CF"/>
    <w:multiLevelType w:val="multilevel"/>
    <w:tmpl w:val="1B8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A0A"/>
    <w:multiLevelType w:val="multilevel"/>
    <w:tmpl w:val="AE4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mit Dogan">
    <w15:presenceInfo w15:providerId="AD" w15:userId="S-1-5-21-1538607324-3213881460-940295383-1115323"/>
  </w15:person>
  <w15:person w15:author="ayse t">
    <w15:presenceInfo w15:providerId="Windows Live" w15:userId="85fb0fa556d9af88"/>
  </w15:person>
  <w15:person w15:author="Arda Tanyeri">
    <w15:presenceInfo w15:providerId="AD" w15:userId="S::atanyeri@tmobtech.com::f2341b31-8a09-4a95-9f93-942961304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8C"/>
    <w:rsid w:val="00012984"/>
    <w:rsid w:val="000136BA"/>
    <w:rsid w:val="000175DB"/>
    <w:rsid w:val="000526D8"/>
    <w:rsid w:val="000544B6"/>
    <w:rsid w:val="0005704E"/>
    <w:rsid w:val="00060788"/>
    <w:rsid w:val="000715EB"/>
    <w:rsid w:val="000B140C"/>
    <w:rsid w:val="000B339B"/>
    <w:rsid w:val="000D5107"/>
    <w:rsid w:val="000F13F4"/>
    <w:rsid w:val="0011528B"/>
    <w:rsid w:val="001221D3"/>
    <w:rsid w:val="0020738A"/>
    <w:rsid w:val="00235D89"/>
    <w:rsid w:val="002611EE"/>
    <w:rsid w:val="002A4CD0"/>
    <w:rsid w:val="002C447E"/>
    <w:rsid w:val="002C6D7A"/>
    <w:rsid w:val="002E520A"/>
    <w:rsid w:val="0033364B"/>
    <w:rsid w:val="00334AB9"/>
    <w:rsid w:val="00345DFF"/>
    <w:rsid w:val="0035083F"/>
    <w:rsid w:val="0039483F"/>
    <w:rsid w:val="003B0804"/>
    <w:rsid w:val="003E3499"/>
    <w:rsid w:val="003E7084"/>
    <w:rsid w:val="003F5604"/>
    <w:rsid w:val="00407AD0"/>
    <w:rsid w:val="0042339A"/>
    <w:rsid w:val="00424092"/>
    <w:rsid w:val="00425A70"/>
    <w:rsid w:val="00425EB0"/>
    <w:rsid w:val="00440240"/>
    <w:rsid w:val="00441C0B"/>
    <w:rsid w:val="004549D1"/>
    <w:rsid w:val="00472C7D"/>
    <w:rsid w:val="004740AC"/>
    <w:rsid w:val="00476DA0"/>
    <w:rsid w:val="004870C6"/>
    <w:rsid w:val="0049216B"/>
    <w:rsid w:val="00496CB1"/>
    <w:rsid w:val="004A0095"/>
    <w:rsid w:val="004A2FD3"/>
    <w:rsid w:val="004B341E"/>
    <w:rsid w:val="00514C0C"/>
    <w:rsid w:val="0053119A"/>
    <w:rsid w:val="00587E8C"/>
    <w:rsid w:val="005A41FB"/>
    <w:rsid w:val="005E3140"/>
    <w:rsid w:val="005F2777"/>
    <w:rsid w:val="006127B7"/>
    <w:rsid w:val="00622939"/>
    <w:rsid w:val="00631263"/>
    <w:rsid w:val="006B30D1"/>
    <w:rsid w:val="006C453F"/>
    <w:rsid w:val="00701DDF"/>
    <w:rsid w:val="00726C3A"/>
    <w:rsid w:val="00782E37"/>
    <w:rsid w:val="007A2761"/>
    <w:rsid w:val="007B3A90"/>
    <w:rsid w:val="007C44D0"/>
    <w:rsid w:val="0084449B"/>
    <w:rsid w:val="008A78BB"/>
    <w:rsid w:val="00920BB2"/>
    <w:rsid w:val="00934768"/>
    <w:rsid w:val="00991356"/>
    <w:rsid w:val="009B3F16"/>
    <w:rsid w:val="009B42B3"/>
    <w:rsid w:val="009B6FFA"/>
    <w:rsid w:val="009C2CAC"/>
    <w:rsid w:val="009E75E9"/>
    <w:rsid w:val="009F2822"/>
    <w:rsid w:val="00A10D11"/>
    <w:rsid w:val="00A12959"/>
    <w:rsid w:val="00A20F79"/>
    <w:rsid w:val="00AD0D64"/>
    <w:rsid w:val="00AF2815"/>
    <w:rsid w:val="00B006C2"/>
    <w:rsid w:val="00B15476"/>
    <w:rsid w:val="00B27691"/>
    <w:rsid w:val="00B9757C"/>
    <w:rsid w:val="00BA5271"/>
    <w:rsid w:val="00BB0D5A"/>
    <w:rsid w:val="00BB39D0"/>
    <w:rsid w:val="00BC5480"/>
    <w:rsid w:val="00BC5D5C"/>
    <w:rsid w:val="00C63278"/>
    <w:rsid w:val="00C84CBB"/>
    <w:rsid w:val="00CE5E5F"/>
    <w:rsid w:val="00CF33DB"/>
    <w:rsid w:val="00D071D0"/>
    <w:rsid w:val="00D3249B"/>
    <w:rsid w:val="00D60996"/>
    <w:rsid w:val="00D63157"/>
    <w:rsid w:val="00D66413"/>
    <w:rsid w:val="00DA4809"/>
    <w:rsid w:val="00DB29E5"/>
    <w:rsid w:val="00DF0FB0"/>
    <w:rsid w:val="00E629FF"/>
    <w:rsid w:val="00E706FF"/>
    <w:rsid w:val="00E75AE6"/>
    <w:rsid w:val="00EA0F8F"/>
    <w:rsid w:val="00EB4C29"/>
    <w:rsid w:val="00EB7EA8"/>
    <w:rsid w:val="00EE0C34"/>
    <w:rsid w:val="00F36F24"/>
    <w:rsid w:val="00F51596"/>
    <w:rsid w:val="00F61E2D"/>
    <w:rsid w:val="00F6451F"/>
    <w:rsid w:val="00F71048"/>
    <w:rsid w:val="00F72DCF"/>
    <w:rsid w:val="00F96209"/>
    <w:rsid w:val="00FA5C6B"/>
    <w:rsid w:val="00FC0AAE"/>
    <w:rsid w:val="00FC167E"/>
    <w:rsid w:val="00FC1A77"/>
    <w:rsid w:val="00F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9A252"/>
  <w15:chartTrackingRefBased/>
  <w15:docId w15:val="{43A7BB1C-731D-41ED-94ED-3649BB37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E8C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E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E8C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87E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7E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587E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587E8C"/>
    <w:rPr>
      <w:rFonts w:asciiTheme="majorHAnsi" w:eastAsiaTheme="majorEastAsia" w:hAnsiTheme="majorHAnsi" w:cstheme="majorBidi"/>
      <w:iCs/>
      <w:color w:val="2E74B5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8C"/>
    <w:rPr>
      <w:rFonts w:asciiTheme="majorHAnsi" w:eastAsiaTheme="majorEastAsia" w:hAnsiTheme="majorHAnsi" w:cstheme="majorBidi"/>
      <w:color w:val="1F4D78" w:themeColor="accent1" w:themeShade="7F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8C"/>
    <w:rPr>
      <w:rFonts w:asciiTheme="majorHAnsi" w:eastAsiaTheme="majorEastAsia" w:hAnsiTheme="majorHAnsi" w:cstheme="majorBidi"/>
      <w:i/>
      <w:iCs/>
      <w:color w:val="1F4D78" w:themeColor="accent1" w:themeShade="7F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paragraph" w:styleId="Header">
    <w:name w:val="header"/>
    <w:basedOn w:val="Normal"/>
    <w:link w:val="HeaderChar"/>
    <w:rsid w:val="00587E8C"/>
    <w:pPr>
      <w:tabs>
        <w:tab w:val="center" w:pos="4320"/>
        <w:tab w:val="right" w:pos="8640"/>
      </w:tabs>
      <w:spacing w:after="200" w:line="276" w:lineRule="auto"/>
      <w:jc w:val="both"/>
    </w:pPr>
    <w:rPr>
      <w:rFonts w:ascii="Calibri Light" w:eastAsiaTheme="minorEastAsia" w:hAnsi="Calibri Light"/>
      <w:sz w:val="20"/>
      <w:szCs w:val="20"/>
      <w:lang w:eastAsia="tr-TR"/>
    </w:rPr>
  </w:style>
  <w:style w:type="character" w:customStyle="1" w:styleId="HeaderChar">
    <w:name w:val="Header Char"/>
    <w:basedOn w:val="DefaultParagraphFont"/>
    <w:link w:val="Header"/>
    <w:rsid w:val="00587E8C"/>
    <w:rPr>
      <w:rFonts w:ascii="Calibri Light" w:eastAsiaTheme="minorEastAsia" w:hAnsi="Calibri Light"/>
      <w:sz w:val="20"/>
      <w:szCs w:val="20"/>
      <w:lang w:val="tr-TR" w:eastAsia="tr-TR"/>
    </w:rPr>
  </w:style>
  <w:style w:type="table" w:styleId="TableGrid">
    <w:name w:val="Table Grid"/>
    <w:aliases w:val="Header Table Grid"/>
    <w:basedOn w:val="TableNormal"/>
    <w:uiPriority w:val="59"/>
    <w:rsid w:val="00587E8C"/>
    <w:pPr>
      <w:spacing w:after="200" w:line="276" w:lineRule="auto"/>
      <w:jc w:val="both"/>
    </w:pPr>
    <w:rPr>
      <w:rFonts w:eastAsiaTheme="minorEastAsia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C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C"/>
    <w:rPr>
      <w:lang w:val="tr-TR"/>
    </w:rPr>
  </w:style>
  <w:style w:type="character" w:styleId="Hyperlink">
    <w:name w:val="Hyperlink"/>
    <w:basedOn w:val="DefaultParagraphFont"/>
    <w:uiPriority w:val="99"/>
    <w:unhideWhenUsed/>
    <w:rsid w:val="009B3F1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822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822"/>
    <w:rPr>
      <w:b/>
      <w:bCs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22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caglar23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Arda Tanyeri</cp:lastModifiedBy>
  <cp:revision>27</cp:revision>
  <dcterms:created xsi:type="dcterms:W3CDTF">2018-11-10T22:31:00Z</dcterms:created>
  <dcterms:modified xsi:type="dcterms:W3CDTF">2018-11-14T10:37:00Z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2d0b8921-9630-420e-94f5-398dbc98cc1c</vt:lpwstr>
  </property>
  <property fmtid="{D5CDD505-2E9C-101B-9397-08002B2CF9AE}" pid="3" name="TURKCELLCLASSIFICATION">
    <vt:lpwstr>TURKCELL DAHİLİ</vt:lpwstr>
  </property>
</Properties>
</file>